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B5F49" w14:textId="0BED0CAB" w:rsidR="00C756FA" w:rsidRDefault="00C756FA" w:rsidP="00C756FA">
      <w:pPr>
        <w:ind w:firstLine="602"/>
        <w:jc w:val="center"/>
        <w:rPr>
          <w:rFonts w:ascii="宋体" w:hAnsi="宋体"/>
          <w:b/>
          <w:bCs/>
          <w:sz w:val="30"/>
          <w:szCs w:val="30"/>
        </w:rPr>
      </w:pPr>
      <w:bookmarkStart w:id="0" w:name="_Hlk180673134"/>
      <w:bookmarkStart w:id="1" w:name="_Hlk176634200"/>
      <w:bookmarkStart w:id="2" w:name="_Hlk131949282"/>
      <w:bookmarkStart w:id="3" w:name="OLE_LINK4"/>
      <w:bookmarkEnd w:id="0"/>
    </w:p>
    <w:p w14:paraId="6613FA4A" w14:textId="787AF789" w:rsidR="00B33E78" w:rsidRDefault="00C756FA" w:rsidP="0019717B">
      <w:pPr>
        <w:ind w:firstLine="723"/>
        <w:jc w:val="center"/>
        <w:rPr>
          <w:rFonts w:ascii="宋体" w:hAnsi="宋体"/>
          <w:b/>
          <w:bCs/>
          <w:sz w:val="36"/>
          <w:szCs w:val="36"/>
        </w:rPr>
      </w:pPr>
      <w:bookmarkStart w:id="4" w:name="_Hlk180699560"/>
      <w:bookmarkStart w:id="5" w:name="_Hlk180699394"/>
      <w:r w:rsidRPr="00C756FA">
        <w:rPr>
          <w:rFonts w:ascii="宋体" w:hAnsi="宋体" w:hint="eastAsia"/>
          <w:b/>
          <w:bCs/>
          <w:sz w:val="36"/>
          <w:szCs w:val="36"/>
        </w:rPr>
        <w:t>在</w:t>
      </w:r>
      <w:r w:rsidRPr="00C756FA">
        <w:rPr>
          <w:rFonts w:ascii="宋体" w:hAnsi="宋体"/>
          <w:b/>
          <w:bCs/>
          <w:sz w:val="36"/>
          <w:szCs w:val="36"/>
        </w:rPr>
        <w:t>Carlier和Liao标准测试集</w:t>
      </w:r>
      <w:bookmarkEnd w:id="4"/>
      <w:r w:rsidRPr="00C756FA">
        <w:rPr>
          <w:rFonts w:ascii="宋体" w:hAnsi="宋体"/>
          <w:b/>
          <w:bCs/>
          <w:sz w:val="36"/>
          <w:szCs w:val="36"/>
        </w:rPr>
        <w:t>上验证针对HFSP自适应混合粒子群算法的优越性</w:t>
      </w:r>
      <w:bookmarkEnd w:id="1"/>
      <w:bookmarkEnd w:id="2"/>
      <w:bookmarkEnd w:id="3"/>
    </w:p>
    <w:p w14:paraId="51CE3135" w14:textId="0E9FEEA8" w:rsidR="000768FE" w:rsidRPr="000768FE" w:rsidRDefault="000768FE" w:rsidP="000768FE">
      <w:pPr>
        <w:pStyle w:val="2"/>
      </w:pPr>
      <w:r>
        <w:rPr>
          <w:rFonts w:hint="eastAsia"/>
        </w:rPr>
        <w:t>1.</w:t>
      </w:r>
      <w:r w:rsidRPr="000768FE">
        <w:rPr>
          <w:rFonts w:hint="eastAsia"/>
        </w:rPr>
        <w:t>绪论</w:t>
      </w:r>
    </w:p>
    <w:p w14:paraId="78E8CC1D" w14:textId="52ACF8BB" w:rsidR="000768FE" w:rsidRPr="000768FE" w:rsidRDefault="000768FE" w:rsidP="000768FE">
      <w:pPr>
        <w:ind w:firstLine="480"/>
        <w:rPr>
          <w:rFonts w:hint="eastAsia"/>
        </w:rPr>
      </w:pPr>
      <w:r w:rsidRPr="000768FE">
        <w:rPr>
          <w:rFonts w:hint="eastAsia"/>
        </w:rPr>
        <w:t>随着工业</w:t>
      </w:r>
      <w:r w:rsidRPr="000768FE">
        <w:rPr>
          <w:rFonts w:hint="eastAsia"/>
        </w:rPr>
        <w:t>4.0</w:t>
      </w:r>
      <w:r w:rsidRPr="000768FE">
        <w:rPr>
          <w:rFonts w:hint="eastAsia"/>
        </w:rPr>
        <w:t>和智能制造的兴起，生产调度优化作为提高生产效率、降低成本、增强企业竞争力的关键环节，受到了广泛关注。在众多生产调度问题中，混合流水车间调度问题（</w:t>
      </w:r>
      <w:r w:rsidRPr="000768FE">
        <w:rPr>
          <w:rFonts w:hint="eastAsia"/>
        </w:rPr>
        <w:t>Hybrid Flow Shop Scheduling Problem, HFSP</w:t>
      </w:r>
      <w:r w:rsidRPr="000768FE">
        <w:rPr>
          <w:rFonts w:hint="eastAsia"/>
        </w:rPr>
        <w:t>）因其在多品种小批量生产模式中的普遍性和复杂性，成为了研究的热点。</w:t>
      </w:r>
      <w:r w:rsidRPr="000768FE">
        <w:rPr>
          <w:rFonts w:hint="eastAsia"/>
        </w:rPr>
        <w:t>HFSP</w:t>
      </w:r>
      <w:r w:rsidRPr="000768FE">
        <w:rPr>
          <w:rFonts w:hint="eastAsia"/>
        </w:rPr>
        <w:t>不仅涉及作业在多台机器上的加工顺序，还包含了机器的可利用性和作业的阻塞约束，使得问题更加复杂。</w:t>
      </w:r>
    </w:p>
    <w:p w14:paraId="0132D325" w14:textId="50CEFDEB" w:rsidR="000768FE" w:rsidRPr="000768FE" w:rsidRDefault="000768FE" w:rsidP="000768FE">
      <w:pPr>
        <w:ind w:firstLine="480"/>
        <w:rPr>
          <w:rFonts w:hint="eastAsia"/>
        </w:rPr>
      </w:pPr>
      <w:r w:rsidRPr="000768FE">
        <w:rPr>
          <w:rFonts w:hint="eastAsia"/>
        </w:rPr>
        <w:t>传统的优化算法，如遗传算法（</w:t>
      </w:r>
      <w:r w:rsidRPr="000768FE">
        <w:rPr>
          <w:rFonts w:hint="eastAsia"/>
        </w:rPr>
        <w:t>Genetic Algorithm, GA</w:t>
      </w:r>
      <w:r w:rsidRPr="000768FE">
        <w:rPr>
          <w:rFonts w:hint="eastAsia"/>
        </w:rPr>
        <w:t>）和模拟退火算法（</w:t>
      </w:r>
      <w:r w:rsidRPr="000768FE">
        <w:rPr>
          <w:rFonts w:hint="eastAsia"/>
        </w:rPr>
        <w:t>Simulated Annealing, SA</w:t>
      </w:r>
      <w:r w:rsidRPr="000768FE">
        <w:rPr>
          <w:rFonts w:hint="eastAsia"/>
        </w:rPr>
        <w:t>），在解决</w:t>
      </w:r>
      <w:r w:rsidRPr="000768FE">
        <w:rPr>
          <w:rFonts w:hint="eastAsia"/>
        </w:rPr>
        <w:t>HFSP</w:t>
      </w:r>
      <w:r w:rsidRPr="000768FE">
        <w:rPr>
          <w:rFonts w:hint="eastAsia"/>
        </w:rPr>
        <w:t>时存在一些局限性，例如容易陷入局部最优解、计算效率低、参数设置复杂等。为了克服这些缺点，粒子群优化（</w:t>
      </w:r>
      <w:r w:rsidRPr="000768FE">
        <w:rPr>
          <w:rFonts w:hint="eastAsia"/>
        </w:rPr>
        <w:t>Particle Swarm Optimization, PSO</w:t>
      </w:r>
      <w:r w:rsidRPr="000768FE">
        <w:rPr>
          <w:rFonts w:hint="eastAsia"/>
        </w:rPr>
        <w:t>）算法因其简单、高效和易于实现的特点，被广泛应用于各种优化问题。然而，标准</w:t>
      </w:r>
      <w:r w:rsidRPr="000768FE">
        <w:rPr>
          <w:rFonts w:hint="eastAsia"/>
        </w:rPr>
        <w:t>PSO</w:t>
      </w:r>
      <w:r w:rsidRPr="000768FE">
        <w:rPr>
          <w:rFonts w:hint="eastAsia"/>
        </w:rPr>
        <w:t>算法在处理复杂的</w:t>
      </w:r>
      <w:r w:rsidRPr="000768FE">
        <w:rPr>
          <w:rFonts w:hint="eastAsia"/>
        </w:rPr>
        <w:t>HFSP</w:t>
      </w:r>
      <w:r w:rsidRPr="000768FE">
        <w:rPr>
          <w:rFonts w:hint="eastAsia"/>
        </w:rPr>
        <w:t>时，也面临着早熟收敛和局部搜索能力不足的问题。</w:t>
      </w:r>
    </w:p>
    <w:p w14:paraId="0715782E" w14:textId="2FEFEE00" w:rsidR="000768FE" w:rsidRPr="000768FE" w:rsidRDefault="000768FE" w:rsidP="000768FE">
      <w:pPr>
        <w:ind w:firstLine="480"/>
        <w:rPr>
          <w:rFonts w:hint="eastAsia"/>
        </w:rPr>
      </w:pPr>
      <w:r w:rsidRPr="000768FE">
        <w:rPr>
          <w:rFonts w:hint="eastAsia"/>
        </w:rPr>
        <w:t>为了增强</w:t>
      </w:r>
      <w:r w:rsidRPr="000768FE">
        <w:rPr>
          <w:rFonts w:hint="eastAsia"/>
        </w:rPr>
        <w:t>PSO</w:t>
      </w:r>
      <w:r w:rsidRPr="000768FE">
        <w:rPr>
          <w:rFonts w:hint="eastAsia"/>
        </w:rPr>
        <w:t>算法的全局和局部搜索能力，自适应混合粒子群算法（</w:t>
      </w:r>
      <w:r w:rsidRPr="000768FE">
        <w:rPr>
          <w:rFonts w:hint="eastAsia"/>
        </w:rPr>
        <w:t>Adaptive Mixed Particle Swarm Optimization, AMPSO</w:t>
      </w:r>
      <w:r w:rsidRPr="000768FE">
        <w:rPr>
          <w:rFonts w:hint="eastAsia"/>
        </w:rPr>
        <w:t>）被提出。</w:t>
      </w:r>
      <w:r w:rsidRPr="000768FE">
        <w:rPr>
          <w:rFonts w:hint="eastAsia"/>
        </w:rPr>
        <w:t>AMPSO</w:t>
      </w:r>
      <w:r w:rsidRPr="000768FE">
        <w:rPr>
          <w:rFonts w:hint="eastAsia"/>
        </w:rPr>
        <w:t>通过引入自适应机制和混合策略，动态调整算法参数，结合多种搜索策略，以提高算法的搜索效率和解的质量。本研究旨在通过在</w:t>
      </w:r>
      <w:r w:rsidRPr="000768FE">
        <w:rPr>
          <w:rFonts w:hint="eastAsia"/>
        </w:rPr>
        <w:t>Carlier</w:t>
      </w:r>
      <w:r w:rsidRPr="000768FE">
        <w:rPr>
          <w:rFonts w:hint="eastAsia"/>
        </w:rPr>
        <w:t>和</w:t>
      </w:r>
      <w:r w:rsidRPr="000768FE">
        <w:rPr>
          <w:rFonts w:hint="eastAsia"/>
        </w:rPr>
        <w:t>Liao</w:t>
      </w:r>
      <w:r w:rsidRPr="000768FE">
        <w:rPr>
          <w:rFonts w:hint="eastAsia"/>
        </w:rPr>
        <w:t>标准测试集上进行实验验证，展示</w:t>
      </w:r>
      <w:r w:rsidRPr="000768FE">
        <w:rPr>
          <w:rFonts w:hint="eastAsia"/>
        </w:rPr>
        <w:t>HFSP</w:t>
      </w:r>
      <w:r w:rsidRPr="000768FE">
        <w:rPr>
          <w:rFonts w:hint="eastAsia"/>
        </w:rPr>
        <w:t>自适应混合粒子群算法在优化性能上的优越性。</w:t>
      </w:r>
    </w:p>
    <w:p w14:paraId="576366C7" w14:textId="5DB03C5C" w:rsidR="000768FE" w:rsidRPr="000768FE" w:rsidRDefault="000768FE" w:rsidP="000768FE">
      <w:pPr>
        <w:ind w:firstLine="480"/>
        <w:rPr>
          <w:ins w:id="6" w:author="Kongshun Wu" w:date="2024-10-23T21:48:00Z" w16du:dateUtc="2024-10-23T13:48:00Z"/>
          <w:rFonts w:hint="eastAsia"/>
        </w:rPr>
      </w:pPr>
      <w:r w:rsidRPr="000768FE">
        <w:rPr>
          <w:rFonts w:hint="eastAsia"/>
        </w:rPr>
        <w:t>Carlier</w:t>
      </w:r>
      <w:r w:rsidRPr="000768FE">
        <w:rPr>
          <w:rFonts w:hint="eastAsia"/>
        </w:rPr>
        <w:t>和</w:t>
      </w:r>
      <w:r w:rsidRPr="000768FE">
        <w:rPr>
          <w:rFonts w:hint="eastAsia"/>
        </w:rPr>
        <w:t>Liao</w:t>
      </w:r>
      <w:r w:rsidRPr="000768FE">
        <w:rPr>
          <w:rFonts w:hint="eastAsia"/>
        </w:rPr>
        <w:t>标准测试集是一组广泛用于评估优化算法性能的测试问题集合，它包含了多种类型的优化问题，适用于测试和比较不同优化算法的有效性和效率。通过在该测试集上的应用和验证，可以全面评估</w:t>
      </w:r>
      <w:r w:rsidRPr="000768FE">
        <w:rPr>
          <w:rFonts w:hint="eastAsia"/>
        </w:rPr>
        <w:t>HFSP</w:t>
      </w:r>
      <w:r w:rsidRPr="000768FE">
        <w:rPr>
          <w:rFonts w:hint="eastAsia"/>
        </w:rPr>
        <w:t>自适应混合粒子群算法的性能。</w:t>
      </w:r>
    </w:p>
    <w:bookmarkEnd w:id="5"/>
    <w:p w14:paraId="28E79D78" w14:textId="512DF0EC" w:rsidR="009E4225" w:rsidRPr="000768FE" w:rsidDel="009E4225" w:rsidRDefault="009E4225" w:rsidP="000768FE">
      <w:pPr>
        <w:pStyle w:val="2"/>
        <w:rPr>
          <w:del w:id="7" w:author="Kongshun Wu" w:date="2024-10-23T21:48:00Z" w16du:dateUtc="2024-10-23T13:48:00Z"/>
          <w:rFonts w:hint="eastAsia"/>
        </w:rPr>
      </w:pPr>
    </w:p>
    <w:p w14:paraId="1FB12281" w14:textId="3C8668E7" w:rsidR="00C3456A" w:rsidRPr="000768FE" w:rsidRDefault="00BD7CBA" w:rsidP="000768FE">
      <w:pPr>
        <w:pStyle w:val="2"/>
      </w:pPr>
      <w:bookmarkStart w:id="8" w:name="_Toc164677715"/>
      <w:r w:rsidRPr="000768FE">
        <w:rPr>
          <w:rFonts w:hint="eastAsia"/>
        </w:rPr>
        <w:t>1</w:t>
      </w:r>
      <w:bookmarkEnd w:id="8"/>
      <w:r w:rsidR="000768FE" w:rsidRPr="000768FE">
        <w:rPr>
          <w:rFonts w:hint="eastAsia"/>
        </w:rPr>
        <w:t xml:space="preserve">.1 </w:t>
      </w:r>
      <w:r w:rsidR="00643E52" w:rsidRPr="000768FE">
        <w:rPr>
          <w:rFonts w:hint="eastAsia"/>
        </w:rPr>
        <w:t>课题研究背景与意义</w:t>
      </w:r>
    </w:p>
    <w:p w14:paraId="615A6AE5" w14:textId="4028B456" w:rsidR="009E4225" w:rsidRDefault="00643E52" w:rsidP="00331A44">
      <w:pPr>
        <w:ind w:firstLine="480"/>
        <w:rPr>
          <w:ins w:id="9" w:author="Kongshun Wu" w:date="2024-10-23T21:59:00Z" w16du:dateUtc="2024-10-23T13:59:00Z"/>
          <w:color w:val="FF0000"/>
        </w:rPr>
      </w:pPr>
      <w:r w:rsidRPr="00643E52">
        <w:t>随着工业生产的发展，对生产调度的优化需求日益增长。</w:t>
      </w:r>
      <w:bookmarkStart w:id="10" w:name="_Hlk180699459"/>
      <w:r w:rsidRPr="00643E52">
        <w:t>混合流水车间调度问题（</w:t>
      </w:r>
      <w:r w:rsidRPr="00643E52">
        <w:t>HFSP</w:t>
      </w:r>
      <w:r w:rsidRPr="00643E52">
        <w:t>）</w:t>
      </w:r>
      <w:bookmarkEnd w:id="10"/>
      <w:r w:rsidRPr="00643E52">
        <w:t>作为生产调度领域中的一个重要问题，因其复杂性和实际应用价值，成为了研究的热点。传统的优化算法，如遗传算法（</w:t>
      </w:r>
      <w:r w:rsidRPr="00643E52">
        <w:t>GA</w:t>
      </w:r>
      <w:r w:rsidRPr="00643E52">
        <w:t>）和模拟退火算法（</w:t>
      </w:r>
      <w:r w:rsidRPr="00643E52">
        <w:t>SA</w:t>
      </w:r>
      <w:r w:rsidRPr="00643E52">
        <w:t>），在处理这类问题时存在一些局限性，例如容易陷入局部最优解、计算量大、效率</w:t>
      </w:r>
      <w:proofErr w:type="gramStart"/>
      <w:r w:rsidRPr="00643E52">
        <w:t>不</w:t>
      </w:r>
      <w:proofErr w:type="gramEnd"/>
      <w:r w:rsidRPr="00643E52">
        <w:t>高等</w:t>
      </w:r>
      <w:r>
        <w:rPr>
          <w:rFonts w:hint="eastAsia"/>
        </w:rPr>
        <w:t>。</w:t>
      </w:r>
      <w:r w:rsidRPr="00643E52">
        <w:t>自适应混合粒子群算法（</w:t>
      </w:r>
      <w:r w:rsidRPr="00643E52">
        <w:t>AMPSO</w:t>
      </w:r>
      <w:r w:rsidRPr="00643E52">
        <w:t>）通过引入自适应机制和混合策略，增强了算法的全局搜索能力和局部搜索能力。这种算法的改进旨在解决传统粒子群优化（</w:t>
      </w:r>
      <w:r w:rsidRPr="00643E52">
        <w:t>PSO</w:t>
      </w:r>
      <w:r w:rsidRPr="00643E52">
        <w:t>）算法在车间调度问题研究中应用较少的问题，特别是在处理具有机器可利用约束和阻塞的混合流水车间调度问题（</w:t>
      </w:r>
      <w:r w:rsidRPr="00643E52">
        <w:t>HFSP-MACB</w:t>
      </w:r>
      <w:r w:rsidRPr="00643E52">
        <w:t>）</w:t>
      </w:r>
      <w:r>
        <w:rPr>
          <w:rFonts w:hint="eastAsia"/>
        </w:rPr>
        <w:t>。</w:t>
      </w:r>
      <w:r w:rsidRPr="00643E52">
        <w:t>自适应混合粒子群算法通过动态调整参数，平衡了算法的探索和利用，避免了早熟收敛，并提高了算法的收敛速度。算法结合了启发式规则、自适应交叉和变异策略，以及局部搜索，以提高搜索效率和解的质量</w:t>
      </w:r>
      <w:r>
        <w:rPr>
          <w:rFonts w:hint="eastAsia"/>
        </w:rPr>
        <w:t>。</w:t>
      </w:r>
    </w:p>
    <w:p w14:paraId="09027D6C" w14:textId="77A00650" w:rsidR="00146DE1" w:rsidRPr="000768FE" w:rsidRDefault="000768FE" w:rsidP="000768FE">
      <w:pPr>
        <w:pStyle w:val="2"/>
      </w:pPr>
      <w:r w:rsidRPr="000768FE">
        <w:rPr>
          <w:rFonts w:hint="eastAsia"/>
        </w:rPr>
        <w:t>1.</w:t>
      </w:r>
      <w:ins w:id="11" w:author="Kongshun Wu" w:date="2024-10-24T13:40:00Z" w16du:dateUtc="2024-10-24T05:40:00Z">
        <w:r w:rsidR="00AE1A5B" w:rsidRPr="000768FE">
          <w:rPr>
            <w:rFonts w:hint="eastAsia"/>
          </w:rPr>
          <w:t>2．</w:t>
        </w:r>
      </w:ins>
      <w:ins w:id="12" w:author="Kongshun Wu" w:date="2024-10-23T21:59:00Z" w16du:dateUtc="2024-10-23T13:59:00Z">
        <w:r w:rsidR="00146DE1" w:rsidRPr="000768FE">
          <w:rPr>
            <w:rFonts w:hint="eastAsia"/>
          </w:rPr>
          <w:t>国内外研究现状</w:t>
        </w:r>
      </w:ins>
    </w:p>
    <w:p w14:paraId="4ADC3833" w14:textId="79C6B76A" w:rsidR="00146DE1" w:rsidRPr="00643E52" w:rsidRDefault="00643E52" w:rsidP="00643E52">
      <w:pPr>
        <w:ind w:firstLine="480"/>
        <w:rPr>
          <w:ins w:id="13" w:author="Kongshun Wu" w:date="2024-10-23T22:04:00Z" w16du:dateUtc="2024-10-23T14:04:00Z"/>
        </w:rPr>
      </w:pPr>
      <w:r w:rsidRPr="00643E52">
        <w:t>为了克服传统粒子群优化（</w:t>
      </w:r>
      <w:r w:rsidRPr="00643E52">
        <w:t>PSO</w:t>
      </w:r>
      <w:r w:rsidRPr="00643E52">
        <w:t>）算法容易陷入局部最优和早熟收敛的问题，研究者们引入了自适应策略。这些策略能够根据粒子群体的进化情况动态调整算法参数，如惯性权重和速度限制因子，以提高算法的全局搜索能力和局部搜索能力</w:t>
      </w:r>
      <w:r>
        <w:rPr>
          <w:rFonts w:hint="eastAsia"/>
        </w:rPr>
        <w:t>。</w:t>
      </w:r>
      <w:r w:rsidR="00125401" w:rsidRPr="00125401">
        <w:t>AHPSO</w:t>
      </w:r>
      <w:r w:rsidR="00125401" w:rsidRPr="00125401">
        <w:t>通过结合其他优化算法的策略，如遗传算法（</w:t>
      </w:r>
      <w:r w:rsidR="00125401" w:rsidRPr="00125401">
        <w:t>Genetic Algorithm, GA</w:t>
      </w:r>
      <w:r w:rsidR="00125401" w:rsidRPr="00125401">
        <w:t>）中的选择、杂交和变异算子，增强了算法的多样性和搜索能力。这种混合策略不仅提高了算法的性能，还加快了收敛速度</w:t>
      </w:r>
      <w:r w:rsidR="00125401">
        <w:rPr>
          <w:rFonts w:hint="eastAsia"/>
        </w:rPr>
        <w:t>。</w:t>
      </w:r>
      <w:ins w:id="14" w:author="Kongshun Wu" w:date="2024-10-23T22:01:00Z">
        <w:r w:rsidR="00146DE1" w:rsidRPr="00125401">
          <w:rPr>
            <w:rFonts w:hint="eastAsia"/>
            <w:color w:val="000000" w:themeColor="text1"/>
          </w:rPr>
          <w:t>拉格朗日松弛法</w:t>
        </w:r>
      </w:ins>
      <w:ins w:id="15" w:author="Kongshun Wu" w:date="2024-10-23T22:01:00Z" w16du:dateUtc="2024-10-23T14:01:00Z">
        <w:r w:rsidR="00146DE1" w:rsidRPr="00125401">
          <w:rPr>
            <w:rFonts w:hint="eastAsia"/>
            <w:color w:val="000000" w:themeColor="text1"/>
          </w:rPr>
          <w:t>，</w:t>
        </w:r>
      </w:ins>
      <w:ins w:id="16" w:author="Kongshun Wu" w:date="2024-10-23T22:01:00Z">
        <w:r w:rsidR="00146DE1" w:rsidRPr="00125401">
          <w:rPr>
            <w:rFonts w:hint="eastAsia"/>
            <w:color w:val="000000" w:themeColor="text1"/>
          </w:rPr>
          <w:t>这类方法都需要大量的计算机资源，且不能保证每次迭代均能全局收敛。</w:t>
        </w:r>
      </w:ins>
      <w:ins w:id="17" w:author="Kongshun Wu" w:date="2024-10-23T22:03:00Z">
        <w:r w:rsidR="00146DE1" w:rsidRPr="00125401">
          <w:rPr>
            <w:rFonts w:hint="eastAsia"/>
            <w:color w:val="000000" w:themeColor="text1"/>
          </w:rPr>
          <w:t>Toumi</w:t>
        </w:r>
        <w:r w:rsidR="00146DE1" w:rsidRPr="00125401">
          <w:rPr>
            <w:rFonts w:hint="eastAsia"/>
            <w:color w:val="000000" w:themeColor="text1"/>
          </w:rPr>
          <w:t>等人</w:t>
        </w:r>
        <w:r w:rsidR="00146DE1" w:rsidRPr="00125401">
          <w:rPr>
            <w:rFonts w:hint="eastAsia"/>
            <w:color w:val="000000" w:themeColor="text1"/>
          </w:rPr>
          <w:t>[8]</w:t>
        </w:r>
        <w:r w:rsidR="00146DE1" w:rsidRPr="00125401">
          <w:rPr>
            <w:rFonts w:hint="eastAsia"/>
            <w:color w:val="000000" w:themeColor="text1"/>
          </w:rPr>
          <w:t>采用了分支定界法来解决目标为最小化完工时间的阻塞行政业务调度难题，他们首先将复杂的问题拆分为若干简单的子问题，并将其作为一个分支节点。然后，通过删除每个节点的所有部分调度方案的目标值下界来对每个节点进行定界。这种方法取得了相当好的效果，但在处理大型问题时，它所需的计算量是难以承受的，因此还有很大的改进空间。</w:t>
        </w:r>
        <w:r w:rsidR="00146DE1" w:rsidRPr="00125401">
          <w:rPr>
            <w:rFonts w:hint="eastAsia"/>
            <w:color w:val="000000" w:themeColor="text1"/>
          </w:rPr>
          <w:t>Li</w:t>
        </w:r>
        <w:r w:rsidR="00146DE1" w:rsidRPr="00125401">
          <w:rPr>
            <w:rFonts w:hint="eastAsia"/>
            <w:color w:val="000000" w:themeColor="text1"/>
          </w:rPr>
          <w:t>等人</w:t>
        </w:r>
        <w:r w:rsidR="00146DE1" w:rsidRPr="00125401">
          <w:rPr>
            <w:rFonts w:hint="eastAsia"/>
            <w:color w:val="000000" w:themeColor="text1"/>
          </w:rPr>
          <w:t>[10]</w:t>
        </w:r>
        <w:r w:rsidR="00146DE1" w:rsidRPr="00125401">
          <w:rPr>
            <w:rFonts w:hint="eastAsia"/>
            <w:color w:val="000000" w:themeColor="text1"/>
          </w:rPr>
          <w:t>采用了动态规划方法来处理资源受限的调度难题，他们采纳了完全枚举的分治策略，通过寻找每个子问题的最佳答案并确定该子问题在总问题中的权重，以此来评估该子问题的解决质量，并据此制定调度计划。</w:t>
        </w:r>
      </w:ins>
    </w:p>
    <w:p w14:paraId="726963F9" w14:textId="1E7F8F7D" w:rsidR="00146DE1" w:rsidRPr="00125401" w:rsidRDefault="00146DE1" w:rsidP="00331A44">
      <w:pPr>
        <w:ind w:firstLine="480"/>
        <w:rPr>
          <w:ins w:id="18" w:author="Kongshun Wu" w:date="2024-10-24T13:40:00Z" w16du:dateUtc="2024-10-24T05:40:00Z"/>
          <w:color w:val="000000" w:themeColor="text1"/>
        </w:rPr>
      </w:pPr>
      <w:ins w:id="19" w:author="Kongshun Wu" w:date="2024-10-23T22:07:00Z">
        <w:r w:rsidRPr="00125401">
          <w:rPr>
            <w:rFonts w:hint="eastAsia"/>
            <w:color w:val="000000" w:themeColor="text1"/>
          </w:rPr>
          <w:t>PSO</w:t>
        </w:r>
        <w:r w:rsidRPr="00125401">
          <w:rPr>
            <w:rFonts w:hint="eastAsia"/>
            <w:color w:val="000000" w:themeColor="text1"/>
          </w:rPr>
          <w:t>算法因其原理简单，它仅通过速度和位移公式进行迭代，并带有记忆特性。此外，它所需调整的参数较少，并且在全局收敛性上有显著的优越性。</w:t>
        </w:r>
      </w:ins>
    </w:p>
    <w:p w14:paraId="0B7ABF40" w14:textId="470166EF" w:rsidR="00AE1A5B" w:rsidRPr="00125401" w:rsidRDefault="000768FE" w:rsidP="000768FE">
      <w:pPr>
        <w:pStyle w:val="2"/>
        <w:rPr>
          <w:ins w:id="20" w:author="Kongshun Wu" w:date="2024-10-24T13:41:00Z" w16du:dateUtc="2024-10-24T05:41:00Z"/>
        </w:rPr>
      </w:pPr>
      <w:r>
        <w:rPr>
          <w:rFonts w:hint="eastAsia"/>
        </w:rPr>
        <w:t>1.</w:t>
      </w:r>
      <w:ins w:id="21" w:author="Kongshun Wu" w:date="2024-10-24T13:40:00Z" w16du:dateUtc="2024-10-24T05:40:00Z">
        <w:r w:rsidR="00AE1A5B" w:rsidRPr="00125401">
          <w:rPr>
            <w:rFonts w:hint="eastAsia"/>
          </w:rPr>
          <w:t>3.课题研究内容</w:t>
        </w:r>
      </w:ins>
    </w:p>
    <w:p w14:paraId="1B620AA3" w14:textId="7A4AF9DC" w:rsidR="00AE1A5B" w:rsidRDefault="00AE1A5B" w:rsidP="00125401">
      <w:pPr>
        <w:spacing w:line="360" w:lineRule="auto"/>
        <w:ind w:firstLine="480"/>
        <w:rPr>
          <w:ins w:id="22" w:author="Kongshun Wu" w:date="2024-10-24T13:42:00Z" w16du:dateUtc="2024-10-24T05:42:00Z"/>
          <w:color w:val="000000" w:themeColor="text1"/>
        </w:rPr>
      </w:pPr>
      <w:ins w:id="23" w:author="Kongshun Wu" w:date="2024-10-24T13:43:00Z" w16du:dateUtc="2024-10-24T05:43:00Z">
        <w:r>
          <w:rPr>
            <w:rFonts w:ascii="宋体" w:hAnsi="宋体" w:hint="eastAsia"/>
            <w:color w:val="000000" w:themeColor="text1"/>
          </w:rPr>
          <w:t>本文主要针对PSO算法进行改进，并使用改进的调度算法实验仿真求解以最小</w:t>
        </w:r>
        <w:proofErr w:type="gramStart"/>
        <w:r>
          <w:rPr>
            <w:rFonts w:ascii="宋体" w:hAnsi="宋体" w:hint="eastAsia"/>
            <w:color w:val="000000" w:themeColor="text1"/>
          </w:rPr>
          <w:t>化最大</w:t>
        </w:r>
        <w:proofErr w:type="gramEnd"/>
        <w:r>
          <w:rPr>
            <w:rFonts w:ascii="宋体" w:hAnsi="宋体" w:hint="eastAsia"/>
            <w:color w:val="000000" w:themeColor="text1"/>
          </w:rPr>
          <w:t>完成时间为优化目标的PFSP和HFSP</w:t>
        </w:r>
        <w:r>
          <w:rPr>
            <w:rFonts w:hint="eastAsia"/>
            <w:color w:val="000000" w:themeColor="text1"/>
          </w:rPr>
          <w:t>。</w:t>
        </w:r>
      </w:ins>
      <w:ins w:id="24" w:author="Kongshun Wu" w:date="2024-10-24T13:42:00Z" w16du:dateUtc="2024-10-24T05:42:00Z">
        <w:r>
          <w:rPr>
            <w:rFonts w:hint="eastAsia"/>
            <w:color w:val="000000" w:themeColor="text1"/>
          </w:rPr>
          <w:t>选取了</w:t>
        </w:r>
        <w:r>
          <w:rPr>
            <w:rFonts w:hint="eastAsia"/>
            <w:color w:val="000000" w:themeColor="text1"/>
          </w:rPr>
          <w:t>10</w:t>
        </w:r>
        <w:r>
          <w:rPr>
            <w:rFonts w:hint="eastAsia"/>
            <w:color w:val="000000" w:themeColor="text1"/>
          </w:rPr>
          <w:t>个测试函数验证算法的性能，实验结果表明本文所提策略与其他自适应策略相比，寻优能力更强、更稳定，在高维问题上的表现更好。</w:t>
        </w:r>
      </w:ins>
      <w:r w:rsidR="00125401" w:rsidRPr="00125401">
        <w:rPr>
          <w:rFonts w:hint="eastAsia"/>
          <w:color w:val="000000" w:themeColor="text1"/>
        </w:rPr>
        <w:t>在</w:t>
      </w:r>
      <w:r w:rsidR="00125401" w:rsidRPr="00125401">
        <w:rPr>
          <w:color w:val="000000" w:themeColor="text1"/>
        </w:rPr>
        <w:t>Carlier</w:t>
      </w:r>
      <w:r w:rsidR="00125401" w:rsidRPr="00125401">
        <w:rPr>
          <w:color w:val="000000" w:themeColor="text1"/>
        </w:rPr>
        <w:t>和</w:t>
      </w:r>
      <w:r w:rsidR="00125401" w:rsidRPr="00125401">
        <w:rPr>
          <w:color w:val="000000" w:themeColor="text1"/>
        </w:rPr>
        <w:t>Liao</w:t>
      </w:r>
      <w:r w:rsidR="00125401" w:rsidRPr="00125401">
        <w:rPr>
          <w:color w:val="000000" w:themeColor="text1"/>
        </w:rPr>
        <w:t>标准测试集上验证针对</w:t>
      </w:r>
      <w:r w:rsidR="00125401" w:rsidRPr="00125401">
        <w:rPr>
          <w:color w:val="000000" w:themeColor="text1"/>
        </w:rPr>
        <w:t>HFSP</w:t>
      </w:r>
      <w:r w:rsidR="00125401" w:rsidRPr="00125401">
        <w:rPr>
          <w:color w:val="000000" w:themeColor="text1"/>
        </w:rPr>
        <w:t>自适应混合粒子群算法的优越性</w:t>
      </w:r>
      <w:r w:rsidR="00125401">
        <w:rPr>
          <w:rFonts w:hint="eastAsia"/>
          <w:color w:val="000000" w:themeColor="text1"/>
        </w:rPr>
        <w:t>的</w:t>
      </w:r>
      <w:ins w:id="25" w:author="Kongshun Wu" w:date="2024-10-24T13:42:00Z" w16du:dateUtc="2024-10-24T05:42:00Z">
        <w:r>
          <w:rPr>
            <w:rFonts w:hint="eastAsia"/>
            <w:color w:val="000000" w:themeColor="text1"/>
          </w:rPr>
          <w:t>实验结果表明，所提算法能极大程度改善易陷入局部最优的问题，在求解质量上具有明显优势。</w:t>
        </w:r>
      </w:ins>
    </w:p>
    <w:p w14:paraId="6C12EACD" w14:textId="16159357" w:rsidR="00AE1A5B" w:rsidRPr="00125401" w:rsidRDefault="000768FE" w:rsidP="000768FE">
      <w:pPr>
        <w:pStyle w:val="2"/>
        <w:rPr>
          <w:ins w:id="26" w:author="Kongshun Wu" w:date="2024-10-24T13:43:00Z" w16du:dateUtc="2024-10-24T05:43:00Z"/>
        </w:rPr>
      </w:pPr>
      <w:r>
        <w:rPr>
          <w:rFonts w:hint="eastAsia"/>
        </w:rPr>
        <w:t>1.</w:t>
      </w:r>
      <w:ins w:id="27" w:author="Kongshun Wu" w:date="2024-10-24T13:43:00Z" w16du:dateUtc="2024-10-24T05:43:00Z">
        <w:r w:rsidR="00AE1A5B" w:rsidRPr="00125401">
          <w:rPr>
            <w:rFonts w:hint="eastAsia"/>
          </w:rPr>
          <w:t>4.论文结构</w:t>
        </w:r>
      </w:ins>
    </w:p>
    <w:p w14:paraId="33E2E482" w14:textId="4EAB5973" w:rsidR="00AE1A5B" w:rsidRDefault="00AE1A5B" w:rsidP="00AE1A5B">
      <w:pPr>
        <w:spacing w:line="360" w:lineRule="auto"/>
        <w:ind w:firstLine="480"/>
        <w:rPr>
          <w:ins w:id="28" w:author="Kongshun Wu" w:date="2024-10-24T13:44:00Z" w16du:dateUtc="2024-10-24T05:44:00Z"/>
          <w:rFonts w:ascii="宋体" w:hAnsi="宋体"/>
          <w:color w:val="000000" w:themeColor="text1"/>
        </w:rPr>
      </w:pPr>
      <w:ins w:id="29" w:author="Kongshun Wu" w:date="2024-10-24T13:43:00Z" w16du:dateUtc="2024-10-24T05:43:00Z">
        <w:r w:rsidRPr="00125401">
          <w:rPr>
            <w:rFonts w:hint="eastAsia"/>
            <w:color w:val="000000" w:themeColor="text1"/>
          </w:rPr>
          <w:t>第</w:t>
        </w:r>
      </w:ins>
      <w:r w:rsidR="00125401">
        <w:rPr>
          <w:rFonts w:hint="eastAsia"/>
          <w:color w:val="000000" w:themeColor="text1"/>
        </w:rPr>
        <w:t>1</w:t>
      </w:r>
      <w:ins w:id="30" w:author="Kongshun Wu" w:date="2024-10-24T13:43:00Z" w16du:dateUtc="2024-10-24T05:43:00Z">
        <w:r w:rsidRPr="00125401">
          <w:rPr>
            <w:rFonts w:hint="eastAsia"/>
            <w:color w:val="000000" w:themeColor="text1"/>
          </w:rPr>
          <w:t>章：绪论</w:t>
        </w:r>
      </w:ins>
      <w:ins w:id="31" w:author="Kongshun Wu" w:date="2024-10-24T13:44:00Z" w16du:dateUtc="2024-10-24T05:44:00Z">
        <w:r w:rsidRPr="00125401">
          <w:rPr>
            <w:rFonts w:hint="eastAsia"/>
            <w:color w:val="000000" w:themeColor="text1"/>
          </w:rPr>
          <w:t>。</w:t>
        </w:r>
        <w:r>
          <w:rPr>
            <w:rFonts w:ascii="宋体" w:hAnsi="宋体" w:hint="eastAsia"/>
            <w:color w:val="000000" w:themeColor="text1"/>
          </w:rPr>
          <w:t>本章介绍了课题研究的背景和意义，描述了</w:t>
        </w:r>
      </w:ins>
      <w:r w:rsidR="00125401" w:rsidRPr="00125401">
        <w:rPr>
          <w:rFonts w:ascii="宋体" w:hAnsi="宋体"/>
          <w:color w:val="000000" w:themeColor="text1"/>
        </w:rPr>
        <w:t>混合流水车间调度问题（HFSP）</w:t>
      </w:r>
      <w:ins w:id="32" w:author="Kongshun Wu" w:date="2024-10-24T13:44:00Z" w16du:dateUtc="2024-10-24T05:44:00Z">
        <w:r>
          <w:rPr>
            <w:rFonts w:ascii="宋体" w:hAnsi="宋体" w:hint="eastAsia"/>
            <w:color w:val="000000" w:themeColor="text1"/>
          </w:rPr>
          <w:t>，同时综述了国内外行政业务调度问题和PSO算法的研究现状，最后对发展趋势与存在的问题进行了总结。</w:t>
        </w:r>
      </w:ins>
    </w:p>
    <w:p w14:paraId="13624767" w14:textId="77777777" w:rsidR="00AE1A5B" w:rsidRDefault="00AE1A5B" w:rsidP="00AE1A5B">
      <w:pPr>
        <w:spacing w:line="360" w:lineRule="auto"/>
        <w:ind w:firstLine="480"/>
        <w:rPr>
          <w:ins w:id="33" w:author="Kongshun Wu" w:date="2024-10-24T13:45:00Z" w16du:dateUtc="2024-10-24T05:45:00Z"/>
          <w:rFonts w:ascii="宋体" w:hAnsi="宋体"/>
          <w:color w:val="000000" w:themeColor="text1"/>
        </w:rPr>
      </w:pPr>
      <w:ins w:id="34" w:author="Kongshun Wu" w:date="2024-10-24T13:45:00Z" w16du:dateUtc="2024-10-24T05:45:00Z">
        <w:r>
          <w:rPr>
            <w:rFonts w:ascii="宋体" w:hAnsi="宋体" w:hint="eastAsia"/>
            <w:color w:val="000000" w:themeColor="text1"/>
          </w:rPr>
          <w:t>第2章:相关基础理论概述。本章首先介绍了PSO算法的基本理论、数学模型以及算法的实现过程;然后，介绍了</w:t>
        </w:r>
        <w:r w:rsidRPr="00125401">
          <w:rPr>
            <w:rFonts w:ascii="宋体" w:hAnsi="宋体" w:hint="eastAsia"/>
            <w:color w:val="000000" w:themeColor="text1"/>
          </w:rPr>
          <w:t>强化学习的分类和强化学习中非固定策略</w:t>
        </w:r>
        <w:r w:rsidRPr="00125401">
          <w:rPr>
            <w:rFonts w:ascii="宋体" w:hAnsi="宋体"/>
            <w:color w:val="000000" w:themeColor="text1"/>
          </w:rPr>
          <w:t>Q学习算法</w:t>
        </w:r>
        <w:r>
          <w:rPr>
            <w:rFonts w:ascii="宋体" w:hAnsi="宋体" w:hint="eastAsia"/>
            <w:color w:val="000000" w:themeColor="text1"/>
          </w:rPr>
          <w:t>具体实现过程。</w:t>
        </w:r>
      </w:ins>
    </w:p>
    <w:p w14:paraId="67A6C22B" w14:textId="77777777" w:rsidR="00AE1A5B" w:rsidRDefault="00AE1A5B" w:rsidP="00AE1A5B">
      <w:pPr>
        <w:spacing w:line="360" w:lineRule="auto"/>
        <w:ind w:firstLine="480"/>
        <w:rPr>
          <w:ins w:id="35" w:author="Kongshun Wu" w:date="2024-10-24T13:45:00Z" w16du:dateUtc="2024-10-24T05:45:00Z"/>
          <w:rFonts w:ascii="宋体" w:hAnsi="宋体"/>
          <w:color w:val="000000" w:themeColor="text1"/>
        </w:rPr>
      </w:pPr>
      <w:ins w:id="36" w:author="Kongshun Wu" w:date="2024-10-24T13:45:00Z" w16du:dateUtc="2024-10-24T05:45:00Z">
        <w:r w:rsidRPr="00125401">
          <w:rPr>
            <w:rFonts w:ascii="宋体" w:hAnsi="宋体" w:hint="eastAsia"/>
            <w:color w:val="000000" w:themeColor="text1"/>
          </w:rPr>
          <w:t>第3章:自适应粒子群算法设计。本章首先介绍了PSO算法的参数控制方法，说明选择非线性调整中的自适应权重法的原因，再结合</w:t>
        </w:r>
        <w:r w:rsidRPr="00125401">
          <w:rPr>
            <w:rFonts w:ascii="宋体" w:hAnsi="宋体"/>
            <w:color w:val="000000" w:themeColor="text1"/>
          </w:rPr>
          <w:t>Q学习算法设计了PSO算法的自适应参数更新策略</w:t>
        </w:r>
        <w:r w:rsidRPr="00125401">
          <w:rPr>
            <w:rFonts w:ascii="宋体" w:hAnsi="宋体" w:hint="eastAsia"/>
            <w:color w:val="000000" w:themeColor="text1"/>
          </w:rPr>
          <w:t>。最后，在</w:t>
        </w:r>
        <w:r w:rsidRPr="00125401">
          <w:rPr>
            <w:rFonts w:ascii="宋体" w:hAnsi="宋体"/>
            <w:color w:val="000000" w:themeColor="text1"/>
          </w:rPr>
          <w:t>10个不同特性测试函数的30维和100维实验中</w:t>
        </w:r>
        <w:r w:rsidRPr="00125401">
          <w:rPr>
            <w:rFonts w:ascii="宋体" w:hAnsi="宋体" w:hint="eastAsia"/>
            <w:color w:val="000000" w:themeColor="text1"/>
          </w:rPr>
          <w:t>，验证了所提自适应策略的优越性。</w:t>
        </w:r>
      </w:ins>
    </w:p>
    <w:p w14:paraId="6CC7312D" w14:textId="5E84CB86" w:rsidR="00AE1A5B" w:rsidRPr="00A91404" w:rsidRDefault="00AE1A5B" w:rsidP="00A91404">
      <w:pPr>
        <w:spacing w:line="360" w:lineRule="auto"/>
        <w:ind w:firstLine="480"/>
        <w:rPr>
          <w:rFonts w:ascii="宋体" w:hAnsi="宋体" w:hint="eastAsia"/>
          <w:color w:val="000000" w:themeColor="text1"/>
          <w:rPrChange w:id="37" w:author="Kongshun Wu" w:date="2024-10-23T21:59:00Z" w16du:dateUtc="2024-10-23T13:59:00Z">
            <w:rPr/>
          </w:rPrChange>
        </w:rPr>
      </w:pPr>
      <w:ins w:id="38" w:author="Kongshun Wu" w:date="2024-10-24T13:46:00Z" w16du:dateUtc="2024-10-24T05:46:00Z">
        <w:r>
          <w:rPr>
            <w:rFonts w:ascii="宋体" w:hAnsi="宋体" w:hint="eastAsia"/>
            <w:color w:val="000000" w:themeColor="text1"/>
          </w:rPr>
          <w:t>第</w:t>
        </w:r>
      </w:ins>
      <w:r w:rsidR="00A91404">
        <w:rPr>
          <w:rFonts w:ascii="宋体" w:hAnsi="宋体" w:hint="eastAsia"/>
          <w:color w:val="000000" w:themeColor="text1"/>
        </w:rPr>
        <w:t>4</w:t>
      </w:r>
      <w:ins w:id="39" w:author="Kongshun Wu" w:date="2024-10-24T13:46:00Z" w16du:dateUtc="2024-10-24T05:46:00Z">
        <w:r>
          <w:rPr>
            <w:rFonts w:ascii="宋体" w:hAnsi="宋体" w:hint="eastAsia"/>
            <w:color w:val="000000" w:themeColor="text1"/>
          </w:rPr>
          <w:t>章:总结本文改进算法的全部工作内容，并展望了接下来的研究工作。</w:t>
        </w:r>
      </w:ins>
    </w:p>
    <w:p w14:paraId="1C72A0B3" w14:textId="222B29A9" w:rsidR="0050558C" w:rsidRPr="00125401" w:rsidRDefault="00A91404" w:rsidP="000768FE">
      <w:pPr>
        <w:pStyle w:val="2"/>
      </w:pPr>
      <w:bookmarkStart w:id="40" w:name="_Toc164677716"/>
      <w:r>
        <w:rPr>
          <w:rFonts w:hint="eastAsia"/>
        </w:rPr>
        <w:t>2</w:t>
      </w:r>
      <w:r w:rsidR="005B4F85">
        <w:t xml:space="preserve"> </w:t>
      </w:r>
      <w:bookmarkEnd w:id="40"/>
      <w:ins w:id="41" w:author="Kongshun Wu" w:date="2024-10-24T13:39:00Z">
        <w:r w:rsidR="00125401" w:rsidRPr="00125401">
          <w:rPr>
            <w:rFonts w:hint="eastAsia"/>
            <w:rPrChange w:id="42" w:author="Kongshun Wu" w:date="2024-10-24T13:39:00Z" w16du:dateUtc="2024-10-24T05:39:00Z">
              <w:rPr>
                <w:rFonts w:cs="宋体" w:hint="eastAsia"/>
                <w:bCs w:val="0"/>
                <w:color w:val="000000" w:themeColor="text1"/>
                <w:sz w:val="32"/>
              </w:rPr>
            </w:rPrChange>
          </w:rPr>
          <w:t>相关基础理论概述</w:t>
        </w:r>
      </w:ins>
      <w:ins w:id="43" w:author="Kongshun Wu" w:date="2024-10-24T13:39:00Z" w16du:dateUtc="2024-10-24T05:39:00Z">
        <w:r w:rsidR="00AE1A5B">
          <w:rPr>
            <w:rFonts w:hint="eastAsia"/>
          </w:rPr>
          <w:t xml:space="preserve"> </w:t>
        </w:r>
      </w:ins>
    </w:p>
    <w:p w14:paraId="6B6558ED" w14:textId="3718B89F" w:rsidR="00B33E78" w:rsidRDefault="00B33E78" w:rsidP="00B33E78">
      <w:pPr>
        <w:ind w:firstLine="480"/>
      </w:pPr>
      <w:r>
        <w:rPr>
          <w:rFonts w:hint="eastAsia"/>
        </w:rPr>
        <w:t>粒子群算法（</w:t>
      </w:r>
      <w:r>
        <w:rPr>
          <w:rFonts w:hint="eastAsia"/>
        </w:rPr>
        <w:t>Particle Swarm Optimization</w:t>
      </w:r>
      <w:r>
        <w:rPr>
          <w:rFonts w:hint="eastAsia"/>
        </w:rPr>
        <w:t>，</w:t>
      </w:r>
      <w:r>
        <w:rPr>
          <w:rFonts w:hint="eastAsia"/>
        </w:rPr>
        <w:t>PSO</w:t>
      </w:r>
      <w:r>
        <w:rPr>
          <w:rFonts w:hint="eastAsia"/>
        </w:rPr>
        <w:t>）是一种基于群体的进化算法，由</w:t>
      </w:r>
      <w:r>
        <w:rPr>
          <w:rFonts w:hint="eastAsia"/>
        </w:rPr>
        <w:t>Kennedy</w:t>
      </w:r>
      <w:r>
        <w:rPr>
          <w:rFonts w:hint="eastAsia"/>
        </w:rPr>
        <w:t>和</w:t>
      </w:r>
      <w:r>
        <w:rPr>
          <w:rFonts w:hint="eastAsia"/>
        </w:rPr>
        <w:t>Eberhart</w:t>
      </w:r>
      <w:r>
        <w:rPr>
          <w:rFonts w:hint="eastAsia"/>
        </w:rPr>
        <w:t>博士于</w:t>
      </w:r>
      <w:r>
        <w:rPr>
          <w:rFonts w:hint="eastAsia"/>
        </w:rPr>
        <w:t>1995</w:t>
      </w:r>
      <w:r>
        <w:rPr>
          <w:rFonts w:hint="eastAsia"/>
        </w:rPr>
        <w:t>年提出。该算法主要模拟鸟群的行为，因其通用性强、易于实现，被广泛应用于不同领域。</w:t>
      </w:r>
      <w:r w:rsidR="006600DA" w:rsidRPr="006600DA">
        <w:rPr>
          <w:rFonts w:hint="eastAsia"/>
        </w:rPr>
        <w:t>某些情况下，粒子可能过早地收敛到局部最优解，而不是全局最优解</w:t>
      </w:r>
      <w:r w:rsidR="006600DA">
        <w:rPr>
          <w:rFonts w:hint="eastAsia"/>
        </w:rPr>
        <w:t xml:space="preserve">, </w:t>
      </w:r>
      <w:r w:rsidR="006600DA" w:rsidRPr="006600DA">
        <w:rPr>
          <w:rFonts w:hint="eastAsia"/>
        </w:rPr>
        <w:t>惯性权重、学习因子等参数的选择对算法性能有较大影响，需要适当调整。</w:t>
      </w:r>
      <w:r w:rsidR="006600DA">
        <w:rPr>
          <w:rFonts w:hint="eastAsia"/>
        </w:rPr>
        <w:t>并且</w:t>
      </w:r>
      <w:r w:rsidR="006600DA">
        <w:rPr>
          <w:rFonts w:hint="eastAsia"/>
        </w:rPr>
        <w:t>,</w:t>
      </w:r>
      <w:r>
        <w:rPr>
          <w:rFonts w:hint="eastAsia"/>
        </w:rPr>
        <w:t>与遗传算法（</w:t>
      </w:r>
      <w:r>
        <w:rPr>
          <w:rFonts w:hint="eastAsia"/>
        </w:rPr>
        <w:t>Genetic Algorithm</w:t>
      </w:r>
      <w:r>
        <w:rPr>
          <w:rFonts w:hint="eastAsia"/>
        </w:rPr>
        <w:t>，</w:t>
      </w:r>
      <w:r>
        <w:rPr>
          <w:rFonts w:hint="eastAsia"/>
        </w:rPr>
        <w:t>GA</w:t>
      </w:r>
      <w:r>
        <w:rPr>
          <w:rFonts w:hint="eastAsia"/>
        </w:rPr>
        <w:t>）、模拟退火算法（</w:t>
      </w:r>
      <w:r>
        <w:rPr>
          <w:rFonts w:hint="eastAsia"/>
        </w:rPr>
        <w:t>Simulated Annealing</w:t>
      </w:r>
      <w:r>
        <w:rPr>
          <w:rFonts w:hint="eastAsia"/>
        </w:rPr>
        <w:t>，</w:t>
      </w:r>
      <w:r>
        <w:rPr>
          <w:rFonts w:hint="eastAsia"/>
        </w:rPr>
        <w:t>SA</w:t>
      </w:r>
      <w:r>
        <w:rPr>
          <w:rFonts w:hint="eastAsia"/>
        </w:rPr>
        <w:t>）等其他算法相比，</w:t>
      </w:r>
      <w:r>
        <w:rPr>
          <w:rFonts w:hint="eastAsia"/>
        </w:rPr>
        <w:t>PSO</w:t>
      </w:r>
      <w:r>
        <w:rPr>
          <w:rFonts w:hint="eastAsia"/>
        </w:rPr>
        <w:t>在车间调度问题研究中的应用相对较少。为了解决这一问题，研究者们提出了多种改进方案，其中自适应混合粒子群算法（</w:t>
      </w:r>
      <w:r>
        <w:rPr>
          <w:rFonts w:hint="eastAsia"/>
        </w:rPr>
        <w:t>Adaptive Mixed Particle Swarm Optimization</w:t>
      </w:r>
      <w:r>
        <w:rPr>
          <w:rFonts w:hint="eastAsia"/>
        </w:rPr>
        <w:t>，</w:t>
      </w:r>
      <w:r>
        <w:rPr>
          <w:rFonts w:hint="eastAsia"/>
        </w:rPr>
        <w:t>AMPSO</w:t>
      </w:r>
      <w:r>
        <w:rPr>
          <w:rFonts w:hint="eastAsia"/>
        </w:rPr>
        <w:t>）通过引入自适应机制和混合策略，有效增强了算法的全局搜索能力和局部搜索能力。本文旨在使用</w:t>
      </w:r>
      <w:r>
        <w:rPr>
          <w:rFonts w:hint="eastAsia"/>
        </w:rPr>
        <w:t>Carlier</w:t>
      </w:r>
      <w:r>
        <w:rPr>
          <w:rFonts w:hint="eastAsia"/>
        </w:rPr>
        <w:t>和</w:t>
      </w:r>
      <w:r>
        <w:rPr>
          <w:rFonts w:hint="eastAsia"/>
        </w:rPr>
        <w:t>Liao</w:t>
      </w:r>
      <w:r>
        <w:rPr>
          <w:rFonts w:hint="eastAsia"/>
        </w:rPr>
        <w:t>标准测试集对</w:t>
      </w:r>
      <w:r>
        <w:rPr>
          <w:rFonts w:hint="eastAsia"/>
        </w:rPr>
        <w:t>HFSP</w:t>
      </w:r>
      <w:r>
        <w:rPr>
          <w:rFonts w:hint="eastAsia"/>
        </w:rPr>
        <w:t>自适应混合粒子群算法的性能进行验证。</w:t>
      </w:r>
    </w:p>
    <w:p w14:paraId="027C2998" w14:textId="67B6AC6C" w:rsidR="00815112" w:rsidRDefault="00B33E78" w:rsidP="0022421F">
      <w:pPr>
        <w:ind w:firstLine="480"/>
        <w:rPr>
          <w:ins w:id="44" w:author="Kongshun Wu" w:date="2024-10-24T13:47:00Z" w16du:dateUtc="2024-10-24T05:47:00Z"/>
        </w:rPr>
      </w:pPr>
      <w:r>
        <w:rPr>
          <w:rFonts w:hint="eastAsia"/>
        </w:rPr>
        <w:t>混合流水车间调度问题（</w:t>
      </w:r>
      <w:r>
        <w:rPr>
          <w:rFonts w:hint="eastAsia"/>
        </w:rPr>
        <w:t>Hybrid Flow Shop Scheduling Problem</w:t>
      </w:r>
      <w:r>
        <w:rPr>
          <w:rFonts w:hint="eastAsia"/>
        </w:rPr>
        <w:t>，</w:t>
      </w:r>
      <w:r>
        <w:rPr>
          <w:rFonts w:hint="eastAsia"/>
        </w:rPr>
        <w:t>HFSP</w:t>
      </w:r>
      <w:r>
        <w:rPr>
          <w:rFonts w:hint="eastAsia"/>
        </w:rPr>
        <w:t>）是流水车间调度问题和并行机调度问题的综合体，属于更为复杂的</w:t>
      </w:r>
      <w:r>
        <w:rPr>
          <w:rFonts w:hint="eastAsia"/>
        </w:rPr>
        <w:t>NP-hard</w:t>
      </w:r>
      <w:r>
        <w:rPr>
          <w:rFonts w:hint="eastAsia"/>
        </w:rPr>
        <w:t>问题。这种问题在机械、纺织、造纸、化工等多个领域中十分常见。随着市场竞争的加剧和客户个性化需求的多样化，多品种小批量生产逐渐成为主流生产模式。与传统的单一产品生产线相比，混合流水车间能够同时生产多种类似产品，具有更高的灵活性和效率。</w:t>
      </w:r>
    </w:p>
    <w:p w14:paraId="20C1F5D0" w14:textId="77777777" w:rsidR="005F11EF" w:rsidRPr="00A91404" w:rsidRDefault="005F11EF" w:rsidP="005F11EF">
      <w:pPr>
        <w:spacing w:line="360" w:lineRule="auto"/>
        <w:ind w:firstLine="480"/>
        <w:rPr>
          <w:ins w:id="45" w:author="Kongshun Wu" w:date="2024-10-24T13:47:00Z" w16du:dateUtc="2024-10-24T05:47:00Z"/>
          <w:rFonts w:ascii="宋体" w:hAnsi="宋体"/>
        </w:rPr>
      </w:pPr>
      <w:ins w:id="46" w:author="Kongshun Wu" w:date="2024-10-24T13:47:00Z" w16du:dateUtc="2024-10-24T05:47:00Z">
        <w:r w:rsidRPr="00A91404">
          <w:rPr>
            <w:rFonts w:ascii="宋体" w:hAnsi="宋体" w:hint="eastAsia"/>
          </w:rPr>
          <w:t>本章将从PSO的基本理论出发，探讨其数学模型，说明粒子如何基于个体和群体经验更新位置和速度以寻求最优解，同时提供算法实现的详细步骤说明。</w:t>
        </w:r>
      </w:ins>
    </w:p>
    <w:p w14:paraId="4452F974" w14:textId="77777777" w:rsidR="005F11EF" w:rsidRPr="005F11EF" w:rsidRDefault="005F11EF" w:rsidP="0022421F">
      <w:pPr>
        <w:ind w:firstLine="480"/>
      </w:pPr>
    </w:p>
    <w:p w14:paraId="32D62641" w14:textId="21F0D2E7" w:rsidR="00827821" w:rsidRPr="00827821" w:rsidRDefault="00A91404" w:rsidP="000768FE">
      <w:pPr>
        <w:pStyle w:val="2"/>
      </w:pPr>
      <w:r>
        <w:rPr>
          <w:rFonts w:hint="eastAsia"/>
        </w:rPr>
        <w:t>2</w:t>
      </w:r>
      <w:r w:rsidR="00125401">
        <w:rPr>
          <w:rFonts w:hint="eastAsia"/>
        </w:rPr>
        <w:t>.</w:t>
      </w:r>
      <w:r w:rsidR="00827821">
        <w:t xml:space="preserve">1 </w:t>
      </w:r>
      <w:r w:rsidR="00827821" w:rsidRPr="00827821">
        <w:rPr>
          <w:rFonts w:hint="eastAsia"/>
        </w:rPr>
        <w:t>HFSP自适应混合粒子群算法</w:t>
      </w:r>
    </w:p>
    <w:p w14:paraId="0389D229" w14:textId="762CFC93" w:rsidR="004C6FF4" w:rsidRDefault="00827821" w:rsidP="004C6FF4">
      <w:pPr>
        <w:ind w:firstLine="480"/>
      </w:pPr>
      <w:r w:rsidRPr="00827821">
        <w:rPr>
          <w:rFonts w:hint="eastAsia"/>
        </w:rPr>
        <w:t>HFSP-AMPSO</w:t>
      </w:r>
      <w:r w:rsidRPr="00827821">
        <w:rPr>
          <w:rFonts w:hint="eastAsia"/>
        </w:rPr>
        <w:t>结合了自适应机制和混合策略。算法的主要步骤包括初始化粒子群、适应度评估、更新速度和位置、应用混合策略以及设定终止条件。</w:t>
      </w:r>
    </w:p>
    <w:p w14:paraId="59501508" w14:textId="08E9BC62" w:rsidR="004C6FF4" w:rsidRDefault="004C6FF4" w:rsidP="004C6FF4">
      <w:pPr>
        <w:ind w:firstLine="480"/>
      </w:pPr>
      <w:r>
        <w:rPr>
          <w:rFonts w:hint="eastAsia"/>
        </w:rPr>
        <w:t>(1)</w:t>
      </w:r>
      <w:r>
        <w:rPr>
          <w:rFonts w:hint="eastAsia"/>
        </w:rPr>
        <w:t>初始化粒子群：随机生成一组粒子，并初始化其位置和速度。</w:t>
      </w:r>
    </w:p>
    <w:p w14:paraId="7043BF33" w14:textId="65535DB8" w:rsidR="004C6FF4" w:rsidRDefault="004C6FF4" w:rsidP="004C6FF4">
      <w:pPr>
        <w:ind w:firstLine="480"/>
      </w:pPr>
      <w:r>
        <w:rPr>
          <w:rFonts w:hint="eastAsia"/>
        </w:rPr>
        <w:t>(2)</w:t>
      </w:r>
      <w:r>
        <w:rPr>
          <w:rFonts w:hint="eastAsia"/>
        </w:rPr>
        <w:t>适应度评估：根据目标函数评估每个粒子的适应度。</w:t>
      </w:r>
    </w:p>
    <w:p w14:paraId="720B0BEC" w14:textId="4D0D2996" w:rsidR="004C6FF4" w:rsidRDefault="004C6FF4" w:rsidP="004C6FF4">
      <w:pPr>
        <w:ind w:firstLine="480"/>
      </w:pPr>
      <w:r>
        <w:rPr>
          <w:rFonts w:hint="eastAsia"/>
        </w:rPr>
        <w:t>(3)</w:t>
      </w:r>
      <w:r>
        <w:rPr>
          <w:rFonts w:hint="eastAsia"/>
        </w:rPr>
        <w:t>更新速度和位置：根据个体最优和全局最优更新粒子的速度和位置，同时引入自适应机制调整参数。</w:t>
      </w:r>
    </w:p>
    <w:p w14:paraId="2CD55B71" w14:textId="2C732797" w:rsidR="004C6FF4" w:rsidRDefault="004C6FF4" w:rsidP="004C6FF4">
      <w:pPr>
        <w:ind w:firstLine="480"/>
      </w:pPr>
      <w:r>
        <w:rPr>
          <w:rFonts w:hint="eastAsia"/>
        </w:rPr>
        <w:t>(4)</w:t>
      </w:r>
      <w:r>
        <w:rPr>
          <w:rFonts w:hint="eastAsia"/>
        </w:rPr>
        <w:t>混合策略：结合局部搜索和全局搜索策略，增强算法的探索能力。</w:t>
      </w:r>
    </w:p>
    <w:p w14:paraId="0A1B6D80" w14:textId="67011A2B" w:rsidR="00827821" w:rsidRDefault="004C6FF4" w:rsidP="004C6FF4">
      <w:pPr>
        <w:ind w:firstLine="480"/>
      </w:pPr>
      <w:r>
        <w:rPr>
          <w:rFonts w:hint="eastAsia"/>
        </w:rPr>
        <w:t>(5)</w:t>
      </w:r>
      <w:r>
        <w:rPr>
          <w:rFonts w:hint="eastAsia"/>
        </w:rPr>
        <w:t>终止条件：设定最大迭代次数或适应度阈值，判断算法是否终止。</w:t>
      </w:r>
    </w:p>
    <w:p w14:paraId="18CDB94C" w14:textId="22628CFE" w:rsidR="00827821" w:rsidRPr="00827821" w:rsidRDefault="00A91404" w:rsidP="000768FE">
      <w:pPr>
        <w:pStyle w:val="2"/>
      </w:pPr>
      <w:r>
        <w:rPr>
          <w:rFonts w:hint="eastAsia"/>
        </w:rPr>
        <w:t>2</w:t>
      </w:r>
      <w:r w:rsidR="00125401">
        <w:rPr>
          <w:rFonts w:hint="eastAsia"/>
        </w:rPr>
        <w:t>.</w:t>
      </w:r>
      <w:r w:rsidR="00827821">
        <w:rPr>
          <w:rFonts w:hint="eastAsia"/>
        </w:rPr>
        <w:t>2</w:t>
      </w:r>
      <w:r w:rsidR="00827821">
        <w:t xml:space="preserve"> </w:t>
      </w:r>
      <w:r w:rsidR="00827821" w:rsidRPr="00827821">
        <w:rPr>
          <w:rFonts w:hint="eastAsia"/>
        </w:rPr>
        <w:t>Carlier和Liao标准测试集</w:t>
      </w:r>
    </w:p>
    <w:p w14:paraId="164F6ADB" w14:textId="7C4B0E50" w:rsidR="00C5455D" w:rsidRDefault="006600DA" w:rsidP="00C5455D">
      <w:pPr>
        <w:ind w:firstLine="480"/>
      </w:pPr>
      <w:r w:rsidRPr="006600DA">
        <w:rPr>
          <w:rFonts w:hint="eastAsia"/>
        </w:rPr>
        <w:t>Carlier</w:t>
      </w:r>
      <w:r w:rsidRPr="006600DA">
        <w:rPr>
          <w:rFonts w:hint="eastAsia"/>
        </w:rPr>
        <w:t>和</w:t>
      </w:r>
      <w:r w:rsidRPr="006600DA">
        <w:rPr>
          <w:rFonts w:hint="eastAsia"/>
        </w:rPr>
        <w:t>Liao</w:t>
      </w:r>
      <w:r w:rsidRPr="006600DA">
        <w:rPr>
          <w:rFonts w:hint="eastAsia"/>
        </w:rPr>
        <w:t>标准测试集是由</w:t>
      </w:r>
      <w:r w:rsidRPr="006600DA">
        <w:rPr>
          <w:rFonts w:hint="eastAsia"/>
        </w:rPr>
        <w:t>Jean Carlier</w:t>
      </w:r>
      <w:r w:rsidRPr="006600DA">
        <w:rPr>
          <w:rFonts w:hint="eastAsia"/>
        </w:rPr>
        <w:t>和</w:t>
      </w:r>
      <w:r w:rsidRPr="006600DA">
        <w:rPr>
          <w:rFonts w:hint="eastAsia"/>
        </w:rPr>
        <w:t>Hung-Min Liao</w:t>
      </w:r>
      <w:r w:rsidRPr="006600DA">
        <w:rPr>
          <w:rFonts w:hint="eastAsia"/>
        </w:rPr>
        <w:t>提出的一系列用于测试和比较优化算法性能的标准测试问题集合。这个测试集被广泛用于评估各种优化算法，如粒子群优化（</w:t>
      </w:r>
      <w:r w:rsidRPr="006600DA">
        <w:rPr>
          <w:rFonts w:hint="eastAsia"/>
        </w:rPr>
        <w:t>PSO</w:t>
      </w:r>
      <w:r w:rsidRPr="006600DA">
        <w:rPr>
          <w:rFonts w:hint="eastAsia"/>
        </w:rPr>
        <w:t>）、遗传算法（</w:t>
      </w:r>
      <w:r w:rsidRPr="006600DA">
        <w:rPr>
          <w:rFonts w:hint="eastAsia"/>
        </w:rPr>
        <w:t>GA</w:t>
      </w:r>
      <w:r w:rsidRPr="006600DA">
        <w:rPr>
          <w:rFonts w:hint="eastAsia"/>
        </w:rPr>
        <w:t>）、模拟退火（</w:t>
      </w:r>
      <w:r w:rsidRPr="006600DA">
        <w:rPr>
          <w:rFonts w:hint="eastAsia"/>
        </w:rPr>
        <w:t>SA</w:t>
      </w:r>
      <w:r w:rsidRPr="006600DA">
        <w:rPr>
          <w:rFonts w:hint="eastAsia"/>
        </w:rPr>
        <w:t>）等在解决连续优化问题时的有效性和效率。</w:t>
      </w:r>
      <w:r w:rsidR="00827821" w:rsidRPr="00827821">
        <w:rPr>
          <w:rFonts w:hint="eastAsia"/>
        </w:rPr>
        <w:t>Carlier</w:t>
      </w:r>
      <w:r w:rsidR="00827821" w:rsidRPr="00827821">
        <w:rPr>
          <w:rFonts w:hint="eastAsia"/>
        </w:rPr>
        <w:t>和</w:t>
      </w:r>
      <w:r w:rsidR="00827821" w:rsidRPr="00827821">
        <w:rPr>
          <w:rFonts w:hint="eastAsia"/>
        </w:rPr>
        <w:t>Liao</w:t>
      </w:r>
      <w:r w:rsidR="00827821" w:rsidRPr="00827821">
        <w:rPr>
          <w:rFonts w:hint="eastAsia"/>
        </w:rPr>
        <w:t>标准测试集包含多个优化问题，主要有单峰函数、多峰函数和约束优化问题等。每个测试问题都有明确的目标函数和已知最优解，便于评估算法性能。</w:t>
      </w:r>
    </w:p>
    <w:p w14:paraId="7FC2FF8A" w14:textId="4B8DE51A" w:rsidR="00C5455D" w:rsidRDefault="00C5455D" w:rsidP="00C5455D">
      <w:pPr>
        <w:ind w:firstLine="480"/>
      </w:pPr>
      <w:r>
        <w:rPr>
          <w:rFonts w:hint="eastAsia"/>
        </w:rPr>
        <w:t>(1)</w:t>
      </w:r>
      <w:r>
        <w:rPr>
          <w:rFonts w:hint="eastAsia"/>
        </w:rPr>
        <w:t>单峰函数：</w:t>
      </w:r>
      <w:r w:rsidR="006600DA" w:rsidRPr="006600DA">
        <w:rPr>
          <w:rFonts w:hint="eastAsia"/>
        </w:rPr>
        <w:t>这类函数通常只有一个全局最优解</w:t>
      </w:r>
      <w:r w:rsidR="006600DA">
        <w:rPr>
          <w:rFonts w:hint="eastAsia"/>
        </w:rPr>
        <w:t>,</w:t>
      </w:r>
      <w:r>
        <w:rPr>
          <w:rFonts w:hint="eastAsia"/>
        </w:rPr>
        <w:t>如</w:t>
      </w:r>
      <w:r>
        <w:rPr>
          <w:rFonts w:hint="eastAsia"/>
        </w:rPr>
        <w:t>Rosenbrock</w:t>
      </w:r>
      <w:r>
        <w:rPr>
          <w:rFonts w:hint="eastAsia"/>
        </w:rPr>
        <w:t>函数、</w:t>
      </w:r>
      <w:r>
        <w:rPr>
          <w:rFonts w:hint="eastAsia"/>
        </w:rPr>
        <w:t>Sphere</w:t>
      </w:r>
      <w:r>
        <w:rPr>
          <w:rFonts w:hint="eastAsia"/>
        </w:rPr>
        <w:t>函数等。</w:t>
      </w:r>
    </w:p>
    <w:p w14:paraId="76D242DF" w14:textId="0D84B723" w:rsidR="00C5455D" w:rsidRDefault="00C5455D" w:rsidP="00C5455D">
      <w:pPr>
        <w:ind w:firstLine="480"/>
      </w:pPr>
      <w:r>
        <w:rPr>
          <w:rFonts w:hint="eastAsia"/>
        </w:rPr>
        <w:t>(2)</w:t>
      </w:r>
      <w:r>
        <w:rPr>
          <w:rFonts w:hint="eastAsia"/>
        </w:rPr>
        <w:t>多峰函数：</w:t>
      </w:r>
      <w:r w:rsidR="006600DA" w:rsidRPr="006600DA">
        <w:t>这类函数包含多个局部最优解和一个全局最优解，</w:t>
      </w:r>
      <w:r>
        <w:rPr>
          <w:rFonts w:hint="eastAsia"/>
        </w:rPr>
        <w:t>如</w:t>
      </w:r>
      <w:proofErr w:type="spellStart"/>
      <w:r>
        <w:rPr>
          <w:rFonts w:hint="eastAsia"/>
        </w:rPr>
        <w:t>Rastrigin</w:t>
      </w:r>
      <w:proofErr w:type="spellEnd"/>
      <w:r>
        <w:rPr>
          <w:rFonts w:hint="eastAsia"/>
        </w:rPr>
        <w:t>函数、</w:t>
      </w:r>
      <w:proofErr w:type="spellStart"/>
      <w:r>
        <w:rPr>
          <w:rFonts w:hint="eastAsia"/>
        </w:rPr>
        <w:t>Griewank</w:t>
      </w:r>
      <w:proofErr w:type="spellEnd"/>
      <w:r>
        <w:rPr>
          <w:rFonts w:hint="eastAsia"/>
        </w:rPr>
        <w:t>函数等。</w:t>
      </w:r>
    </w:p>
    <w:p w14:paraId="54A7DA00" w14:textId="693BACE9" w:rsidR="00F44EF1" w:rsidRDefault="00C5455D" w:rsidP="006600DA">
      <w:pPr>
        <w:ind w:firstLine="480"/>
        <w:rPr>
          <w:ins w:id="47" w:author="Kongshun Wu" w:date="2024-10-24T14:33:00Z" w16du:dateUtc="2024-10-24T06:33:00Z"/>
        </w:rPr>
      </w:pPr>
      <w:r>
        <w:rPr>
          <w:rFonts w:hint="eastAsia"/>
        </w:rPr>
        <w:t>(3)</w:t>
      </w:r>
      <w:r>
        <w:rPr>
          <w:rFonts w:hint="eastAsia"/>
        </w:rPr>
        <w:t>约束优化问题：</w:t>
      </w:r>
      <w:r w:rsidR="006600DA" w:rsidRPr="006600DA">
        <w:rPr>
          <w:rFonts w:hint="eastAsia"/>
        </w:rPr>
        <w:t>这类问题除了目标函数外，还包含一系列的约束条件，需要算法在满足约束的前提下寻找最优解。</w:t>
      </w:r>
    </w:p>
    <w:p w14:paraId="3D7EA65D" w14:textId="3C9B5FA7" w:rsidR="000872E4" w:rsidRPr="00B45302" w:rsidRDefault="00A91404" w:rsidP="000768FE">
      <w:pPr>
        <w:pStyle w:val="2"/>
      </w:pPr>
      <w:bookmarkStart w:id="48" w:name="_Toc176723847"/>
      <w:r>
        <w:rPr>
          <w:rFonts w:hint="eastAsia"/>
        </w:rPr>
        <w:t>2</w:t>
      </w:r>
      <w:r w:rsidR="00C54B39" w:rsidRPr="00B45302">
        <w:rPr>
          <w:rFonts w:hint="eastAsia"/>
        </w:rPr>
        <w:t>.3</w:t>
      </w:r>
      <w:r w:rsidR="000872E4" w:rsidRPr="00B45302">
        <w:rPr>
          <w:rFonts w:hint="eastAsia"/>
        </w:rPr>
        <w:t>自适应粒子群算法设计</w:t>
      </w:r>
      <w:bookmarkEnd w:id="48"/>
    </w:p>
    <w:p w14:paraId="3EC118F9" w14:textId="77777777" w:rsidR="000872E4" w:rsidRPr="00B21DCE" w:rsidRDefault="000872E4" w:rsidP="000872E4">
      <w:pPr>
        <w:spacing w:line="360" w:lineRule="auto"/>
        <w:ind w:firstLine="480"/>
        <w:rPr>
          <w:color w:val="000000" w:themeColor="text1"/>
        </w:rPr>
      </w:pPr>
      <w:r w:rsidRPr="00132385">
        <w:rPr>
          <w:color w:val="000000" w:themeColor="text1"/>
        </w:rPr>
        <w:t>粒子群优化（</w:t>
      </w:r>
      <w:r w:rsidRPr="00132385">
        <w:rPr>
          <w:color w:val="000000" w:themeColor="text1"/>
        </w:rPr>
        <w:t>PSO</w:t>
      </w:r>
      <w:r w:rsidRPr="00132385">
        <w:rPr>
          <w:color w:val="000000" w:themeColor="text1"/>
        </w:rPr>
        <w:t>）算法是一种基于群体智能的优化算法，灵感源于鸟群觅食行为。本文深入探讨了</w:t>
      </w:r>
      <w:r w:rsidRPr="00132385">
        <w:rPr>
          <w:color w:val="000000" w:themeColor="text1"/>
        </w:rPr>
        <w:t> PSO </w:t>
      </w:r>
      <w:r w:rsidRPr="00132385">
        <w:rPr>
          <w:color w:val="000000" w:themeColor="text1"/>
        </w:rPr>
        <w:t>算法的参数控制方法，主要包括惯性权重（</w:t>
      </w:r>
      <w:r w:rsidRPr="00132385">
        <w:rPr>
          <w:color w:val="000000" w:themeColor="text1"/>
        </w:rPr>
        <w:t>w</w:t>
      </w:r>
      <w:r w:rsidRPr="00132385">
        <w:rPr>
          <w:color w:val="000000" w:themeColor="text1"/>
        </w:rPr>
        <w:t>）</w:t>
      </w:r>
      <w:r w:rsidRPr="00132385">
        <w:rPr>
          <w:rFonts w:hint="eastAsia"/>
          <w:color w:val="000000" w:themeColor="text1"/>
        </w:rPr>
        <w:t>，</w:t>
      </w:r>
      <w:r w:rsidRPr="00132385">
        <w:rPr>
          <w:color w:val="000000" w:themeColor="text1"/>
        </w:rPr>
        <w:t>个体学习因子（</w:t>
      </w:r>
      <m:oMath>
        <m:sSub>
          <m:sSubPr>
            <m:ctrlPr>
              <w:rPr>
                <w:rFonts w:ascii="Cambria Math" w:hAnsi="Cambria Math"/>
                <w:i/>
                <w:color w:val="000000" w:themeColor="text1"/>
              </w:rPr>
            </m:ctrlPr>
          </m:sSubPr>
          <m:e>
            <m:r>
              <w:rPr>
                <w:rFonts w:ascii="Cambria Math" w:hAnsi="Cambria Math" w:hint="eastAsia"/>
                <w:color w:val="000000" w:themeColor="text1"/>
              </w:rPr>
              <m:t>c</m:t>
            </m:r>
          </m:e>
          <m:sub>
            <m:r>
              <w:rPr>
                <w:rFonts w:ascii="Cambria Math" w:hAnsi="Cambria Math"/>
                <w:color w:val="000000" w:themeColor="text1"/>
              </w:rPr>
              <m:t>1</m:t>
            </m:r>
          </m:sub>
        </m:sSub>
      </m:oMath>
      <w:r w:rsidRPr="00132385">
        <w:rPr>
          <w:color w:val="000000" w:themeColor="text1"/>
        </w:rPr>
        <w:t>）和社会学习因子（</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oMath>
      <w:r w:rsidRPr="00132385">
        <w:rPr>
          <w:color w:val="000000" w:themeColor="text1"/>
        </w:rPr>
        <w:t>）。同时，分析了选择非线性调整中的自适应权重法的原因，并结合</w:t>
      </w:r>
      <w:r w:rsidRPr="00132385">
        <w:rPr>
          <w:color w:val="000000" w:themeColor="text1"/>
        </w:rPr>
        <w:t> Q </w:t>
      </w:r>
      <w:r w:rsidRPr="00132385">
        <w:rPr>
          <w:color w:val="000000" w:themeColor="text1"/>
        </w:rPr>
        <w:t>学习算法设计了</w:t>
      </w:r>
      <w:r w:rsidRPr="00132385">
        <w:rPr>
          <w:color w:val="000000" w:themeColor="text1"/>
        </w:rPr>
        <w:t> PSO </w:t>
      </w:r>
      <w:r w:rsidRPr="00132385">
        <w:rPr>
          <w:color w:val="000000" w:themeColor="text1"/>
        </w:rPr>
        <w:t>算法的自适应参数更新策略，旨在提高算法的搜索效率和解的质量，适应各种复杂优化问题。</w:t>
      </w:r>
    </w:p>
    <w:p w14:paraId="10E7E479" w14:textId="41D63453" w:rsidR="000872E4" w:rsidRPr="00B45302" w:rsidRDefault="00A91404" w:rsidP="000768FE">
      <w:pPr>
        <w:pStyle w:val="2"/>
      </w:pPr>
      <w:bookmarkStart w:id="49" w:name="_Toc176723848"/>
      <w:r>
        <w:rPr>
          <w:rFonts w:hint="eastAsia"/>
        </w:rPr>
        <w:t>2</w:t>
      </w:r>
      <w:r w:rsidR="00125401" w:rsidRPr="00B45302">
        <w:rPr>
          <w:rFonts w:hint="eastAsia"/>
        </w:rPr>
        <w:t xml:space="preserve">.4 </w:t>
      </w:r>
      <w:r w:rsidR="000872E4" w:rsidRPr="00B45302">
        <w:t>PSO 算法参数分析</w:t>
      </w:r>
      <w:bookmarkEnd w:id="49"/>
    </w:p>
    <w:p w14:paraId="2B34AB88" w14:textId="2902244F" w:rsidR="000872E4" w:rsidRDefault="000872E4" w:rsidP="000872E4">
      <w:pPr>
        <w:ind w:firstLine="480"/>
        <w:rPr>
          <w:rFonts w:ascii="黑体" w:eastAsia="黑体" w:hAnsi="黑体"/>
        </w:rPr>
      </w:pPr>
      <w:r>
        <w:rPr>
          <w:rFonts w:ascii="黑体" w:eastAsia="黑体" w:hAnsi="黑体" w:hint="eastAsia"/>
        </w:rPr>
        <w:t>粒子群算法基本原理</w:t>
      </w:r>
      <w:r>
        <w:rPr>
          <w:rFonts w:ascii="黑体" w:eastAsia="黑体" w:hAnsi="黑体" w:hint="eastAsia"/>
          <w:vertAlign w:val="superscript"/>
        </w:rPr>
        <w:fldChar w:fldCharType="begin"/>
      </w:r>
      <w:r>
        <w:rPr>
          <w:rFonts w:ascii="黑体" w:eastAsia="黑体" w:hAnsi="黑体" w:hint="eastAsia"/>
          <w:vertAlign w:val="superscript"/>
        </w:rPr>
        <w:instrText xml:space="preserve"> REF _Ref176274243 \r \h  \* MERGEFORMAT </w:instrText>
      </w:r>
      <w:r>
        <w:rPr>
          <w:rFonts w:ascii="黑体" w:eastAsia="黑体" w:hAnsi="黑体" w:hint="eastAsia"/>
          <w:vertAlign w:val="superscript"/>
        </w:rPr>
      </w:r>
      <w:r>
        <w:rPr>
          <w:rFonts w:ascii="黑体" w:eastAsia="黑体" w:hAnsi="黑体" w:hint="eastAsia"/>
          <w:vertAlign w:val="superscript"/>
        </w:rPr>
        <w:fldChar w:fldCharType="separate"/>
      </w:r>
      <w:r w:rsidR="00DB0F51">
        <w:rPr>
          <w:rFonts w:ascii="黑体" w:eastAsia="黑体" w:hAnsi="黑体" w:hint="eastAsia"/>
          <w:b/>
          <w:bCs/>
          <w:vertAlign w:val="superscript"/>
        </w:rPr>
        <w:t>错误!未找到引用源。</w:t>
      </w:r>
      <w:r>
        <w:rPr>
          <w:rFonts w:ascii="黑体" w:eastAsia="黑体" w:hAnsi="黑体" w:hint="eastAsia"/>
          <w:vertAlign w:val="superscript"/>
        </w:rPr>
        <w:fldChar w:fldCharType="end"/>
      </w:r>
    </w:p>
    <w:p w14:paraId="1EA55561" w14:textId="77777777" w:rsidR="000872E4" w:rsidRDefault="000872E4" w:rsidP="000872E4">
      <w:pPr>
        <w:widowControl/>
        <w:ind w:firstLine="480"/>
        <w:jc w:val="left"/>
        <w:rPr>
          <w:rFonts w:ascii="宋体" w:hAnsi="宋体"/>
        </w:rPr>
      </w:pPr>
      <w:r>
        <w:rPr>
          <w:rFonts w:ascii="宋体" w:hAnsi="宋体"/>
        </w:rPr>
        <w:t>假设在一个Ｄ维的搜索空间中，粒子总数为Ｎ，其中第ｉ</w:t>
      </w:r>
      <w:proofErr w:type="gramStart"/>
      <w:r>
        <w:rPr>
          <w:rFonts w:ascii="宋体" w:hAnsi="宋体"/>
        </w:rPr>
        <w:t>个</w:t>
      </w:r>
      <w:proofErr w:type="gramEnd"/>
      <w:r>
        <w:rPr>
          <w:rFonts w:ascii="宋体" w:hAnsi="宋体"/>
        </w:rPr>
        <w:t>粒子表示为一个Ｄ维向量：</w:t>
      </w:r>
    </w:p>
    <w:p w14:paraId="47C91CF7" w14:textId="77777777" w:rsidR="000872E4" w:rsidRDefault="00000000" w:rsidP="000872E4">
      <w:pPr>
        <w:widowControl/>
        <w:ind w:firstLine="480"/>
        <w:jc w:val="left"/>
        <w:rPr>
          <w:rFonts w:ascii="宋体" w:hAnsi="宋体"/>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iD</m:t>
              </m:r>
            </m:sub>
          </m:sSub>
          <m:r>
            <w:rPr>
              <w:rFonts w:ascii="Cambria Math" w:hAnsi="Cambria Math"/>
            </w:rPr>
            <m:t>)  i=1,2,...,N</m:t>
          </m:r>
        </m:oMath>
      </m:oMathPara>
    </w:p>
    <w:p w14:paraId="09690873" w14:textId="77777777" w:rsidR="000872E4" w:rsidRDefault="000872E4" w:rsidP="000872E4">
      <w:pPr>
        <w:widowControl/>
        <w:ind w:firstLine="480"/>
        <w:jc w:val="left"/>
        <w:rPr>
          <w:rFonts w:ascii="宋体" w:hAnsi="宋体"/>
        </w:rPr>
      </w:pPr>
      <w:r>
        <w:rPr>
          <w:rFonts w:ascii="宋体" w:hAnsi="宋体" w:hint="eastAsia"/>
        </w:rPr>
        <w:t>第</w:t>
      </w:r>
      <w:proofErr w:type="spellStart"/>
      <w:r>
        <w:rPr>
          <w:rFonts w:ascii="宋体" w:hAnsi="宋体" w:hint="eastAsia"/>
        </w:rPr>
        <w:t>i</w:t>
      </w:r>
      <w:proofErr w:type="spellEnd"/>
      <w:proofErr w:type="gramStart"/>
      <w:r>
        <w:rPr>
          <w:rFonts w:ascii="宋体" w:hAnsi="宋体" w:hint="eastAsia"/>
        </w:rPr>
        <w:t>个</w:t>
      </w:r>
      <w:proofErr w:type="gramEnd"/>
      <w:r>
        <w:rPr>
          <w:rFonts w:ascii="宋体" w:hAnsi="宋体" w:hint="eastAsia"/>
        </w:rPr>
        <w:t>粒子的飞行速度也是一个D维向量，记为</w:t>
      </w:r>
    </w:p>
    <w:p w14:paraId="1D75D9A7" w14:textId="77777777" w:rsidR="000872E4" w:rsidRDefault="00000000" w:rsidP="000872E4">
      <w:pPr>
        <w:widowControl/>
        <w:ind w:firstLine="480"/>
        <w:jc w:val="left"/>
        <w:rPr>
          <w:rFonts w:ascii="Cambria Math" w:hAnsi="Cambria Math"/>
          <w:oMath/>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iD</m:t>
              </m:r>
            </m:sub>
          </m:sSub>
          <m:r>
            <w:rPr>
              <w:rFonts w:ascii="Cambria Math" w:hAnsi="Cambria Math"/>
            </w:rPr>
            <m:t>) i=1,2,...,N</m:t>
          </m:r>
        </m:oMath>
      </m:oMathPara>
    </w:p>
    <w:p w14:paraId="4D2BA625" w14:textId="4342D764" w:rsidR="000872E4" w:rsidRDefault="000872E4" w:rsidP="000872E4">
      <w:pPr>
        <w:widowControl/>
        <w:ind w:firstLine="480"/>
        <w:jc w:val="left"/>
        <w:rPr>
          <w:rFonts w:ascii="宋体" w:hAnsi="宋体"/>
        </w:rPr>
      </w:pPr>
      <w:r>
        <w:rPr>
          <w:rFonts w:ascii="宋体" w:hAnsi="宋体"/>
        </w:rPr>
        <w:t>第</w:t>
      </w:r>
      <w:proofErr w:type="spellStart"/>
      <w:r>
        <w:rPr>
          <w:rFonts w:ascii="宋体" w:hAnsi="宋体" w:hint="eastAsia"/>
        </w:rPr>
        <w:t>i</w:t>
      </w:r>
      <w:proofErr w:type="spellEnd"/>
      <w:proofErr w:type="gramStart"/>
      <w:r>
        <w:rPr>
          <w:rFonts w:ascii="宋体" w:hAnsi="宋体"/>
        </w:rPr>
        <w:t>个</w:t>
      </w:r>
      <w:proofErr w:type="gramEnd"/>
      <w:r>
        <w:rPr>
          <w:rFonts w:ascii="宋体" w:hAnsi="宋体"/>
        </w:rPr>
        <w:t>粒子之前搜索到的个体极值，记为</w:t>
      </w:r>
    </w:p>
    <w:p w14:paraId="1E91C86A" w14:textId="77777777" w:rsidR="000872E4" w:rsidRDefault="00000000" w:rsidP="000872E4">
      <w:pPr>
        <w:widowControl/>
        <w:ind w:firstLine="480"/>
        <w:jc w:val="left"/>
        <w:rPr>
          <w:rFonts w:ascii="宋体" w:hAnsi="宋体"/>
        </w:rPr>
      </w:pPr>
      <m:oMathPara>
        <m:oMath>
          <m:sSub>
            <m:sSubPr>
              <m:ctrlPr>
                <w:rPr>
                  <w:rFonts w:ascii="Cambria Math" w:hAnsi="Cambria Math"/>
                  <w:i/>
                </w:rPr>
              </m:ctrlPr>
            </m:sSubPr>
            <m:e>
              <m:r>
                <w:rPr>
                  <w:rFonts w:ascii="Cambria Math" w:hAnsi="Cambria Math"/>
                </w:rPr>
                <m:t>P</m:t>
              </m:r>
            </m:e>
            <m:sub>
              <m:r>
                <w:rPr>
                  <w:rFonts w:ascii="Cambria Math" w:hAnsi="Cambria Math" w:hint="eastAsia"/>
                </w:rPr>
                <m:t>best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iD</m:t>
              </m:r>
            </m:sub>
          </m:sSub>
          <m:r>
            <w:rPr>
              <w:rFonts w:ascii="Cambria Math" w:hAnsi="Cambria Math"/>
            </w:rPr>
            <m:t xml:space="preserve"> i=1,2,...,N)</m:t>
          </m:r>
        </m:oMath>
      </m:oMathPara>
    </w:p>
    <w:p w14:paraId="59C23E5B" w14:textId="77777777" w:rsidR="000872E4" w:rsidRDefault="000872E4" w:rsidP="000872E4">
      <w:pPr>
        <w:widowControl/>
        <w:ind w:firstLine="480"/>
        <w:jc w:val="left"/>
        <w:rPr>
          <w:rFonts w:ascii="宋体" w:hAnsi="宋体"/>
        </w:rPr>
      </w:pPr>
      <w:r>
        <w:rPr>
          <w:rFonts w:ascii="宋体" w:hAnsi="宋体" w:hint="eastAsia"/>
        </w:rPr>
        <w:t>粒子群的全局极值记为</w:t>
      </w:r>
    </w:p>
    <w:p w14:paraId="0BDF1D93" w14:textId="77777777" w:rsidR="000872E4" w:rsidRDefault="00000000" w:rsidP="000872E4">
      <w:pPr>
        <w:widowControl/>
        <w:ind w:firstLine="480"/>
        <w:jc w:val="left"/>
        <w:rPr>
          <w:rFonts w:ascii="宋体" w:hAnsi="宋体"/>
        </w:rPr>
      </w:pPr>
      <m:oMathPara>
        <m:oMath>
          <m:sSub>
            <m:sSubPr>
              <m:ctrlPr>
                <w:rPr>
                  <w:rFonts w:ascii="Cambria Math" w:hAnsi="Cambria Math"/>
                  <w:i/>
                </w:rPr>
              </m:ctrlPr>
            </m:sSubPr>
            <m:e>
              <m:r>
                <w:rPr>
                  <w:rFonts w:ascii="Cambria Math" w:hAnsi="Cambria Math"/>
                </w:rPr>
                <m:t>g</m:t>
              </m:r>
            </m:e>
            <m:sub>
              <m:r>
                <w:rPr>
                  <w:rFonts w:ascii="Cambria Math" w:hAnsi="Cambria Math"/>
                </w:rPr>
                <m:t>best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D</m:t>
              </m:r>
            </m:sub>
          </m:sSub>
          <m:r>
            <w:rPr>
              <w:rFonts w:ascii="Cambria Math" w:hAnsi="Cambria Math"/>
            </w:rPr>
            <m:t>)</m:t>
          </m:r>
        </m:oMath>
      </m:oMathPara>
    </w:p>
    <w:p w14:paraId="097E5531" w14:textId="39CCA9F2" w:rsidR="000872E4" w:rsidRDefault="000872E4" w:rsidP="000872E4">
      <w:pPr>
        <w:widowControl/>
        <w:ind w:firstLine="480"/>
        <w:jc w:val="left"/>
        <w:rPr>
          <w:rFonts w:ascii="宋体" w:hAnsi="宋体"/>
        </w:rPr>
      </w:pPr>
      <w:r>
        <w:rPr>
          <w:rFonts w:ascii="宋体" w:hAnsi="宋体"/>
        </w:rPr>
        <w:t>在基本粒子群中，粒子根据如下公式更新各自的速度</w:t>
      </w:r>
      <w:proofErr w:type="gramStart"/>
      <w:r>
        <w:rPr>
          <w:rFonts w:ascii="宋体" w:hAnsi="宋体"/>
        </w:rPr>
        <w:t>和</w:t>
      </w:r>
      <w:proofErr w:type="gramEnd"/>
      <w:r>
        <w:rPr>
          <w:rFonts w:ascii="宋体" w:hAnsi="宋体"/>
        </w:rPr>
        <w:t xml:space="preserve"> </w:t>
      </w:r>
    </w:p>
    <w:p w14:paraId="4E96E289" w14:textId="097929B1" w:rsidR="000872E4" w:rsidRDefault="000872E4" w:rsidP="000872E4">
      <w:pPr>
        <w:widowControl/>
        <w:ind w:firstLine="480"/>
        <w:jc w:val="left"/>
        <w:rPr>
          <w:rFonts w:ascii="宋体" w:hAnsi="宋体"/>
        </w:rPr>
      </w:pPr>
      <w:r>
        <w:rPr>
          <w:rFonts w:ascii="宋体" w:hAnsi="宋体"/>
        </w:rPr>
        <w:t>位置。</w:t>
      </w:r>
    </w:p>
    <w:p w14:paraId="0D7D8248" w14:textId="77777777" w:rsidR="000872E4" w:rsidRDefault="00000000" w:rsidP="000872E4">
      <w:pPr>
        <w:widowControl/>
        <w:ind w:firstLine="480"/>
        <w:jc w:val="left"/>
        <w:rPr>
          <w:rFonts w:ascii="宋体" w:hAnsi="宋体"/>
        </w:rPr>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(t)]   (1)</m:t>
          </m:r>
        </m:oMath>
      </m:oMathPara>
    </w:p>
    <w:p w14:paraId="02243CD9" w14:textId="318D2F50" w:rsidR="00DA505B" w:rsidRPr="00A91404" w:rsidRDefault="00000000" w:rsidP="00FC24D1">
      <w:pPr>
        <w:widowControl/>
        <w:ind w:firstLine="480"/>
        <w:jc w:val="left"/>
        <w:rPr>
          <w:rFonts w:ascii="宋体" w:hAnsi="宋体"/>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(t+1)=</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(t+1)           (2)</m:t>
          </m:r>
        </m:oMath>
      </m:oMathPara>
    </w:p>
    <w:p w14:paraId="3D8FEDE2" w14:textId="08412B4B" w:rsidR="00A91404" w:rsidRPr="00B45302" w:rsidRDefault="00A91404" w:rsidP="00FC24D1">
      <w:pPr>
        <w:widowControl/>
        <w:ind w:firstLine="480"/>
        <w:jc w:val="left"/>
        <w:rPr>
          <w:rFonts w:ascii="宋体" w:hAnsi="宋体" w:hint="eastAsia"/>
        </w:rPr>
      </w:pPr>
      <w:r>
        <w:rPr>
          <w:rFonts w:ascii="宋体" w:hAnsi="宋体"/>
          <w:noProof/>
        </w:rPr>
        <w:drawing>
          <wp:anchor distT="0" distB="0" distL="114300" distR="114300" simplePos="0" relativeHeight="251661312" behindDoc="0" locked="0" layoutInCell="1" allowOverlap="1" wp14:anchorId="327AFB87" wp14:editId="6B75C5D6">
            <wp:simplePos x="0" y="0"/>
            <wp:positionH relativeFrom="column">
              <wp:posOffset>-48895</wp:posOffset>
            </wp:positionH>
            <wp:positionV relativeFrom="paragraph">
              <wp:posOffset>418465</wp:posOffset>
            </wp:positionV>
            <wp:extent cx="5483860" cy="3388360"/>
            <wp:effectExtent l="0" t="0" r="0" b="0"/>
            <wp:wrapTopAndBottom/>
            <wp:docPr id="1610531086"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31086" name="图形 1610531086"/>
                    <pic:cNvPicPr/>
                  </pic:nvPicPr>
                  <pic:blipFill>
                    <a:blip r:embed="rId9">
                      <a:extLst>
                        <a:ext uri="{96DAC541-7B7A-43D3-8B79-37D633B846F1}">
                          <asvg:svgBlip xmlns:asvg="http://schemas.microsoft.com/office/drawing/2016/SVG/main" r:embed="rId10"/>
                        </a:ext>
                      </a:extLst>
                    </a:blip>
                    <a:stretch>
                      <a:fillRect/>
                    </a:stretch>
                  </pic:blipFill>
                  <pic:spPr>
                    <a:xfrm>
                      <a:off x="0" y="0"/>
                      <a:ext cx="5483860" cy="3388360"/>
                    </a:xfrm>
                    <a:prstGeom prst="rect">
                      <a:avLst/>
                    </a:prstGeom>
                  </pic:spPr>
                </pic:pic>
              </a:graphicData>
            </a:graphic>
            <wp14:sizeRelH relativeFrom="margin">
              <wp14:pctWidth>0</wp14:pctWidth>
            </wp14:sizeRelH>
            <wp14:sizeRelV relativeFrom="margin">
              <wp14:pctHeight>0</wp14:pctHeight>
            </wp14:sizeRelV>
          </wp:anchor>
        </w:drawing>
      </w:r>
    </w:p>
    <w:p w14:paraId="05E0128F" w14:textId="01A4CE38" w:rsidR="00A91404" w:rsidRDefault="00A91404" w:rsidP="00A91404">
      <w:pPr>
        <w:ind w:firstLine="480"/>
        <w:jc w:val="center"/>
        <w:rPr>
          <w:rFonts w:ascii="宋体" w:hAnsi="宋体" w:cs="宋体"/>
        </w:rPr>
      </w:pPr>
      <w:r>
        <w:rPr>
          <w:rFonts w:ascii="宋体" w:hAnsi="宋体" w:cs="宋体"/>
        </w:rPr>
        <w:t>[图</w:t>
      </w:r>
      <w:r>
        <w:rPr>
          <w:rFonts w:ascii="宋体" w:hAnsi="宋体" w:cs="宋体" w:hint="eastAsia"/>
        </w:rPr>
        <w:t>1</w:t>
      </w:r>
      <w:r>
        <w:rPr>
          <w:rFonts w:ascii="宋体" w:hAnsi="宋体" w:cs="宋体"/>
        </w:rPr>
        <w:t>：</w:t>
      </w:r>
      <w:r>
        <w:rPr>
          <w:rFonts w:ascii="宋体" w:hAnsi="宋体" w:cs="宋体" w:hint="eastAsia"/>
        </w:rPr>
        <w:t>PSO粒子群算法流程</w:t>
      </w:r>
      <w:r>
        <w:rPr>
          <w:rFonts w:ascii="宋体" w:hAnsi="宋体" w:cs="宋体"/>
        </w:rPr>
        <w:t>图]</w:t>
      </w:r>
    </w:p>
    <w:p w14:paraId="67380CF8" w14:textId="16FE9D8A" w:rsidR="000872E4" w:rsidRDefault="000872E4" w:rsidP="000872E4">
      <w:pPr>
        <w:widowControl/>
        <w:ind w:firstLine="480"/>
        <w:jc w:val="left"/>
        <w:rPr>
          <w:rFonts w:ascii="黑体" w:eastAsia="黑体" w:hAnsi="黑体"/>
        </w:rPr>
      </w:pPr>
      <w:r>
        <w:rPr>
          <w:rFonts w:ascii="黑体" w:eastAsia="黑体" w:hAnsi="黑体"/>
        </w:rPr>
        <w:t>（一）惯性权重（w）</w:t>
      </w:r>
      <w:r>
        <w:rPr>
          <w:rFonts w:ascii="黑体" w:eastAsia="黑体" w:hAnsi="黑体" w:hint="eastAsia"/>
        </w:rPr>
        <w:t xml:space="preserve"> </w:t>
      </w:r>
    </w:p>
    <w:p w14:paraId="6C56846C" w14:textId="05376FED" w:rsidR="000872E4" w:rsidRDefault="000872E4" w:rsidP="000872E4">
      <w:pPr>
        <w:ind w:firstLine="480"/>
        <w:rPr>
          <w:rFonts w:ascii="宋体" w:hAnsi="宋体" w:cs="宋体"/>
        </w:rPr>
      </w:pPr>
      <w:r>
        <w:rPr>
          <w:rFonts w:ascii="宋体" w:hAnsi="宋体" w:cs="宋体"/>
        </w:rPr>
        <w:t>惯性权重控制粒子速度的前一次</w:t>
      </w:r>
      <w:proofErr w:type="gramStart"/>
      <w:r>
        <w:rPr>
          <w:rFonts w:ascii="宋体" w:hAnsi="宋体" w:cs="宋体"/>
        </w:rPr>
        <w:t>迭代值</w:t>
      </w:r>
      <w:proofErr w:type="gramEnd"/>
      <w:r>
        <w:rPr>
          <w:rFonts w:ascii="宋体" w:hAnsi="宋体" w:cs="宋体"/>
        </w:rPr>
        <w:t>对当前速度的影响。较大</w:t>
      </w:r>
      <w:proofErr w:type="gramStart"/>
      <w:r>
        <w:rPr>
          <w:rFonts w:ascii="宋体" w:hAnsi="宋体" w:cs="宋体"/>
        </w:rPr>
        <w:t>的值使粒子</w:t>
      </w:r>
      <w:proofErr w:type="gramEnd"/>
      <w:r>
        <w:rPr>
          <w:rFonts w:ascii="宋体" w:hAnsi="宋体" w:cs="宋体"/>
        </w:rPr>
        <w:t>保持原有速度趋势的能力增强，提高搜索空间的探索能力；较小的值则使粒子更易受当前最优位置影响，增强搜索空间的利用能力。如图1所示，惯性权重较大时，粒子的运动轨迹更具多样性，有利于探索更广泛的解空间；惯性权重较小时，粒子更容易收敛到局部最优解附近。</w:t>
      </w:r>
    </w:p>
    <w:p w14:paraId="30BDC35B" w14:textId="3ACD925E" w:rsidR="000872E4" w:rsidRDefault="00A91404" w:rsidP="000872E4">
      <w:pPr>
        <w:ind w:firstLine="480"/>
        <w:jc w:val="center"/>
        <w:rPr>
          <w:rFonts w:ascii="宋体" w:hAnsi="宋体" w:cs="宋体"/>
        </w:rPr>
      </w:pPr>
      <w:r>
        <w:rPr>
          <w:rFonts w:ascii="宋体" w:hAnsi="宋体" w:cs="宋体"/>
          <w:noProof/>
        </w:rPr>
        <w:drawing>
          <wp:anchor distT="0" distB="0" distL="114300" distR="114300" simplePos="0" relativeHeight="251654144" behindDoc="0" locked="0" layoutInCell="1" allowOverlap="1" wp14:anchorId="371F031B" wp14:editId="26EECA26">
            <wp:simplePos x="0" y="0"/>
            <wp:positionH relativeFrom="column">
              <wp:posOffset>375920</wp:posOffset>
            </wp:positionH>
            <wp:positionV relativeFrom="paragraph">
              <wp:posOffset>-133985</wp:posOffset>
            </wp:positionV>
            <wp:extent cx="4411345" cy="1903730"/>
            <wp:effectExtent l="0" t="0" r="0" b="0"/>
            <wp:wrapTopAndBottom/>
            <wp:docPr id="1403850012" name="图片 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50012" name="图片 4" descr="图表, 散点图&#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411345" cy="1903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72E4">
        <w:rPr>
          <w:rFonts w:ascii="宋体" w:hAnsi="宋体" w:cs="宋体"/>
        </w:rPr>
        <w:t>[图</w:t>
      </w:r>
      <w:r>
        <w:rPr>
          <w:rFonts w:ascii="宋体" w:hAnsi="宋体" w:cs="宋体" w:hint="eastAsia"/>
        </w:rPr>
        <w:t>2</w:t>
      </w:r>
      <w:r w:rsidR="000872E4">
        <w:rPr>
          <w:rFonts w:ascii="宋体" w:hAnsi="宋体" w:cs="宋体"/>
        </w:rPr>
        <w:t>：惯性权重对粒子运动轨迹的影响示意图]</w:t>
      </w:r>
    </w:p>
    <w:p w14:paraId="7AFC45E2" w14:textId="77777777" w:rsidR="000872E4" w:rsidRDefault="000872E4" w:rsidP="000872E4">
      <w:pPr>
        <w:ind w:firstLine="480"/>
        <w:rPr>
          <w:rFonts w:ascii="宋体" w:hAnsi="宋体"/>
        </w:rPr>
      </w:pPr>
    </w:p>
    <w:p w14:paraId="3B11E869" w14:textId="77777777" w:rsidR="000872E4" w:rsidRDefault="000872E4" w:rsidP="000872E4">
      <w:pPr>
        <w:ind w:firstLine="480"/>
        <w:rPr>
          <w:rFonts w:ascii="宋体" w:hAnsi="宋体"/>
        </w:rPr>
      </w:pPr>
      <w:r>
        <w:rPr>
          <w:rFonts w:ascii="黑体" w:eastAsia="黑体" w:hAnsi="黑体"/>
        </w:rPr>
        <w:t>（二）个体学习因子（c1）</w:t>
      </w:r>
    </w:p>
    <w:p w14:paraId="390DE0FB" w14:textId="77777777" w:rsidR="000872E4" w:rsidRDefault="000872E4" w:rsidP="000872E4">
      <w:pPr>
        <w:ind w:firstLine="480"/>
        <w:rPr>
          <w:rFonts w:ascii="宋体" w:hAnsi="宋体"/>
        </w:rPr>
      </w:pPr>
      <w:r>
        <w:rPr>
          <w:rFonts w:ascii="宋体" w:hAnsi="宋体"/>
        </w:rPr>
        <w:t>个体学习因子影响粒子向自己历史最优位置移动的趋势。较大</w:t>
      </w:r>
      <w:proofErr w:type="gramStart"/>
      <w:r>
        <w:rPr>
          <w:rFonts w:ascii="宋体" w:hAnsi="宋体"/>
        </w:rPr>
        <w:t>的值使粒子</w:t>
      </w:r>
      <w:proofErr w:type="gramEnd"/>
      <w:r>
        <w:rPr>
          <w:rFonts w:ascii="宋体" w:hAnsi="宋体"/>
        </w:rPr>
        <w:t>更倾向于探索自身经验，有助于算法跳出局部最优。</w:t>
      </w:r>
    </w:p>
    <w:p w14:paraId="249F6F5D" w14:textId="77777777" w:rsidR="000872E4" w:rsidRDefault="000872E4" w:rsidP="000872E4">
      <w:pPr>
        <w:ind w:firstLine="480"/>
        <w:rPr>
          <w:rFonts w:ascii="宋体" w:hAnsi="宋体"/>
        </w:rPr>
      </w:pPr>
      <w:r>
        <w:rPr>
          <w:rFonts w:ascii="黑体" w:eastAsia="黑体" w:hAnsi="黑体"/>
        </w:rPr>
        <w:t>（三）社会学习因子（c2）</w:t>
      </w:r>
    </w:p>
    <w:p w14:paraId="2F989431" w14:textId="18A3D2CF" w:rsidR="000872E4" w:rsidRPr="00A91404" w:rsidRDefault="000872E4" w:rsidP="00A91404">
      <w:pPr>
        <w:ind w:firstLine="480"/>
        <w:rPr>
          <w:rFonts w:ascii="宋体" w:hAnsi="宋体" w:hint="eastAsia"/>
        </w:rPr>
      </w:pPr>
      <w:r>
        <w:rPr>
          <w:rFonts w:ascii="宋体" w:hAnsi="宋体"/>
        </w:rPr>
        <w:t>社会学习因子影响粒子向群体历史最优位置移动的趋势。较大</w:t>
      </w:r>
      <w:proofErr w:type="gramStart"/>
      <w:r>
        <w:rPr>
          <w:rFonts w:ascii="宋体" w:hAnsi="宋体"/>
        </w:rPr>
        <w:t>的值使粒子</w:t>
      </w:r>
      <w:proofErr w:type="gramEnd"/>
      <w:r>
        <w:rPr>
          <w:rFonts w:ascii="宋体" w:hAnsi="宋体"/>
        </w:rPr>
        <w:t>更倾向于模仿群体经验，有助于算法全局搜索。</w:t>
      </w:r>
    </w:p>
    <w:p w14:paraId="0B79FB90" w14:textId="53ABF363" w:rsidR="000872E4" w:rsidRPr="00B45302" w:rsidRDefault="00A91404" w:rsidP="000768FE">
      <w:pPr>
        <w:pStyle w:val="2"/>
      </w:pPr>
      <w:bookmarkStart w:id="50" w:name="_Toc176723849"/>
      <w:r>
        <w:rPr>
          <w:rFonts w:hint="eastAsia"/>
        </w:rPr>
        <w:t>2</w:t>
      </w:r>
      <w:r w:rsidR="00125401" w:rsidRPr="00B45302">
        <w:rPr>
          <w:rFonts w:hint="eastAsia"/>
        </w:rPr>
        <w:t>.5</w:t>
      </w:r>
      <w:proofErr w:type="gramStart"/>
      <w:r w:rsidR="000872E4" w:rsidRPr="00B45302">
        <w:t>选择自</w:t>
      </w:r>
      <w:proofErr w:type="gramEnd"/>
      <w:r w:rsidR="000872E4" w:rsidRPr="00B45302">
        <w:t>适应权重法的原因</w:t>
      </w:r>
      <w:bookmarkEnd w:id="50"/>
    </w:p>
    <w:p w14:paraId="61B47C08" w14:textId="77777777" w:rsidR="000872E4" w:rsidRDefault="000872E4" w:rsidP="000872E4">
      <w:pPr>
        <w:ind w:firstLine="480"/>
        <w:rPr>
          <w:rFonts w:ascii="宋体" w:hAnsi="宋体"/>
        </w:rPr>
      </w:pPr>
      <w:bookmarkStart w:id="51" w:name="_Toc176723852"/>
      <w:r>
        <w:rPr>
          <w:rFonts w:ascii="宋体" w:hAnsi="宋体"/>
        </w:rPr>
        <w:t>非线性调整中的自适应权重法是一种动态调整参数的方法，具有以下优势：</w:t>
      </w:r>
    </w:p>
    <w:p w14:paraId="022FE7D3" w14:textId="77777777" w:rsidR="000872E4" w:rsidRDefault="000872E4" w:rsidP="00C54B39">
      <w:pPr>
        <w:ind w:firstLineChars="175" w:firstLine="420"/>
        <w:rPr>
          <w:rFonts w:ascii="黑体" w:eastAsia="黑体" w:hAnsi="黑体"/>
        </w:rPr>
      </w:pPr>
      <w:r>
        <w:rPr>
          <w:rFonts w:ascii="黑体" w:eastAsia="黑体" w:hAnsi="黑体"/>
        </w:rPr>
        <w:t>（一）动态平衡探索与利用</w:t>
      </w:r>
    </w:p>
    <w:p w14:paraId="02DD4BBE" w14:textId="77777777" w:rsidR="000872E4" w:rsidRDefault="000872E4" w:rsidP="000872E4">
      <w:pPr>
        <w:ind w:firstLine="480"/>
        <w:rPr>
          <w:rFonts w:ascii="宋体" w:hAnsi="宋体"/>
        </w:rPr>
      </w:pPr>
      <w:r>
        <w:rPr>
          <w:rFonts w:ascii="宋体" w:hAnsi="宋体"/>
        </w:rPr>
        <w:t>能够根据算法的搜索过程自动调整参数，在搜索初期增加探索能力以发现更广泛的解空间，在搜索后期增强利用能力以精细搜索最优解。</w:t>
      </w:r>
    </w:p>
    <w:p w14:paraId="31079727" w14:textId="77777777" w:rsidR="000872E4" w:rsidRDefault="000872E4" w:rsidP="00C54B39">
      <w:pPr>
        <w:ind w:firstLineChars="0" w:firstLine="420"/>
        <w:rPr>
          <w:rFonts w:ascii="黑体" w:eastAsia="黑体" w:hAnsi="黑体"/>
        </w:rPr>
      </w:pPr>
      <w:r>
        <w:rPr>
          <w:rFonts w:ascii="黑体" w:eastAsia="黑体" w:hAnsi="黑体"/>
        </w:rPr>
        <w:t>（二）避免早熟收敛</w:t>
      </w:r>
    </w:p>
    <w:p w14:paraId="764D5E95" w14:textId="1BD815FF" w:rsidR="000872E4" w:rsidRDefault="000872E4" w:rsidP="00C54B39">
      <w:pPr>
        <w:ind w:firstLine="480"/>
        <w:rPr>
          <w:rFonts w:ascii="宋体" w:hAnsi="宋体"/>
        </w:rPr>
      </w:pPr>
      <w:r>
        <w:rPr>
          <w:rFonts w:ascii="宋体" w:hAnsi="宋体"/>
        </w:rPr>
        <w:t>固定参数可能导致算法过早收敛于局部最优解，而自适应权重法通过动态调整参数可有效避免这一问题。</w:t>
      </w:r>
    </w:p>
    <w:p w14:paraId="11326894" w14:textId="77777777" w:rsidR="000872E4" w:rsidRDefault="000872E4" w:rsidP="000872E4">
      <w:pPr>
        <w:ind w:firstLine="480"/>
        <w:rPr>
          <w:rFonts w:ascii="黑体" w:eastAsia="黑体" w:hAnsi="黑体"/>
        </w:rPr>
      </w:pPr>
      <w:r>
        <w:rPr>
          <w:rFonts w:ascii="黑体" w:eastAsia="黑体" w:hAnsi="黑体"/>
        </w:rPr>
        <w:t>（三）适应复杂问题</w:t>
      </w:r>
    </w:p>
    <w:p w14:paraId="55E29F5A" w14:textId="77777777" w:rsidR="000872E4" w:rsidRDefault="000872E4" w:rsidP="000872E4">
      <w:pPr>
        <w:ind w:firstLine="480"/>
        <w:rPr>
          <w:rFonts w:ascii="宋体" w:hAnsi="宋体"/>
        </w:rPr>
      </w:pPr>
      <w:r>
        <w:rPr>
          <w:rFonts w:ascii="宋体" w:hAnsi="宋体"/>
        </w:rPr>
        <w:t>不同的优化问题具有不同的特性，自适应权重法能根据问题特性自动调整参数，提高算法的适应性和鲁棒性。</w:t>
      </w:r>
    </w:p>
    <w:p w14:paraId="72081243" w14:textId="03495B3E" w:rsidR="000872E4" w:rsidRPr="00B45302" w:rsidRDefault="00A91404" w:rsidP="000768FE">
      <w:pPr>
        <w:pStyle w:val="2"/>
      </w:pPr>
      <w:r>
        <w:rPr>
          <w:rFonts w:hint="eastAsia"/>
        </w:rPr>
        <w:t>2</w:t>
      </w:r>
      <w:r w:rsidR="00125401" w:rsidRPr="00B45302">
        <w:rPr>
          <w:rFonts w:hint="eastAsia"/>
        </w:rPr>
        <w:t>.6</w:t>
      </w:r>
      <w:r w:rsidR="000872E4" w:rsidRPr="00B45302">
        <w:t>结合 Q 学习设计自适应参数更新策略</w:t>
      </w:r>
      <w:bookmarkEnd w:id="51"/>
    </w:p>
    <w:p w14:paraId="3AB19AFD" w14:textId="77777777" w:rsidR="000872E4" w:rsidRDefault="000872E4" w:rsidP="000872E4">
      <w:pPr>
        <w:ind w:firstLine="480"/>
        <w:rPr>
          <w:rFonts w:ascii="黑体" w:eastAsia="黑体" w:hAnsi="黑体"/>
        </w:rPr>
      </w:pPr>
      <w:r>
        <w:rPr>
          <w:rFonts w:ascii="黑体" w:eastAsia="黑体" w:hAnsi="黑体"/>
        </w:rPr>
        <w:t>（一）定义状态和动作</w:t>
      </w:r>
    </w:p>
    <w:p w14:paraId="4A939F1F" w14:textId="065E44B0" w:rsidR="000872E4" w:rsidRDefault="000872E4" w:rsidP="000872E4">
      <w:pPr>
        <w:ind w:firstLine="480"/>
        <w:rPr>
          <w:rFonts w:ascii="宋体" w:hAnsi="宋体"/>
        </w:rPr>
      </w:pPr>
      <w:r>
        <w:rPr>
          <w:rFonts w:ascii="宋体" w:hAnsi="宋体" w:hint="eastAsia"/>
        </w:rPr>
        <w:t>1.</w:t>
      </w:r>
      <w:r>
        <w:rPr>
          <w:rFonts w:ascii="宋体" w:hAnsi="宋体"/>
        </w:rPr>
        <w:t>状态表示</w:t>
      </w:r>
    </w:p>
    <w:p w14:paraId="1A472B1E" w14:textId="285F02B0" w:rsidR="000872E4" w:rsidRDefault="000872E4" w:rsidP="00C54B39">
      <w:pPr>
        <w:ind w:firstLine="480"/>
        <w:rPr>
          <w:rFonts w:ascii="宋体" w:hAnsi="宋体"/>
        </w:rPr>
      </w:pPr>
      <w:r>
        <w:rPr>
          <w:rFonts w:ascii="宋体" w:hAnsi="宋体"/>
        </w:rPr>
        <w:t>在</w:t>
      </w:r>
      <w:r w:rsidRPr="00FC533A">
        <w:t>PSO</w:t>
      </w:r>
      <w:r>
        <w:rPr>
          <w:rFonts w:ascii="宋体" w:hAnsi="宋体"/>
        </w:rPr>
        <w:t>算法中，状态可以用一个向量来表示，包含当前粒子的位置信息和速度信息。假设粒子在</w:t>
      </w:r>
      <m:oMath>
        <m:r>
          <w:rPr>
            <w:rFonts w:ascii="Cambria Math" w:hAnsi="Cambria Math"/>
          </w:rPr>
          <m:t>n</m:t>
        </m:r>
      </m:oMath>
      <w:r>
        <w:rPr>
          <w:rFonts w:ascii="宋体" w:hAnsi="宋体"/>
        </w:rPr>
        <w:t>维空间中搜索</w:t>
      </w:r>
      <w:r>
        <w:rPr>
          <w:rFonts w:ascii="宋体" w:hAnsi="宋体" w:hint="eastAsia"/>
        </w:rPr>
        <w:t>,</w:t>
      </w:r>
      <w:r>
        <w:rPr>
          <w:rFonts w:ascii="宋体" w:hAnsi="宋体"/>
        </w:rPr>
        <w:t>那么状态</w:t>
      </w:r>
      <m:oMath>
        <m:r>
          <w:rPr>
            <w:rFonts w:ascii="Cambria Math" w:hAnsi="Cambria Math"/>
          </w:rPr>
          <m:t>S</m:t>
        </m:r>
      </m:oMath>
      <w:r>
        <w:rPr>
          <w:rFonts w:ascii="宋体" w:hAnsi="宋体"/>
        </w:rPr>
        <w:t>可以表示为</w:t>
      </w:r>
      <m:oMath>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r>
        <w:rPr>
          <w:rFonts w:ascii="宋体" w:hAnsi="宋体"/>
        </w:rPr>
        <w:t>其中</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rPr>
        <w:t>表示粒子在第</w:t>
      </w:r>
      <m:oMath>
        <m:r>
          <w:rPr>
            <w:rFonts w:ascii="Cambria Math" w:hAnsi="Cambria Math"/>
          </w:rPr>
          <m:t>i</m:t>
        </m:r>
      </m:oMath>
      <w:r>
        <w:rPr>
          <w:rFonts w:ascii="宋体" w:hAnsi="宋体"/>
        </w:rPr>
        <w:t>维的位置</w:t>
      </w:r>
      <w:r>
        <w:rPr>
          <w:rFonts w:ascii="宋体" w:hAnsi="宋体" w:hint="eastAsia"/>
        </w:rPr>
        <w:t>,</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ascii="宋体" w:hAnsi="宋体"/>
        </w:rPr>
        <w:t>表示粒子在第</w:t>
      </w:r>
      <m:oMath>
        <m:r>
          <w:rPr>
            <w:rFonts w:ascii="Cambria Math" w:hAnsi="Cambria Math"/>
          </w:rPr>
          <m:t>i</m:t>
        </m:r>
      </m:oMath>
      <w:r>
        <w:rPr>
          <w:rFonts w:ascii="宋体" w:hAnsi="宋体"/>
        </w:rPr>
        <w:t>维的速度。</w:t>
      </w:r>
    </w:p>
    <w:p w14:paraId="374DDF03" w14:textId="77777777" w:rsidR="000872E4" w:rsidRDefault="000872E4" w:rsidP="000872E4">
      <w:pPr>
        <w:ind w:firstLine="480"/>
        <w:rPr>
          <w:rFonts w:ascii="宋体" w:hAnsi="宋体"/>
        </w:rPr>
      </w:pPr>
      <w:r>
        <w:rPr>
          <w:rFonts w:ascii="宋体" w:hAnsi="宋体" w:hint="eastAsia"/>
        </w:rPr>
        <w:t>2.</w:t>
      </w:r>
      <w:r>
        <w:rPr>
          <w:rFonts w:ascii="宋体" w:hAnsi="宋体"/>
        </w:rPr>
        <w:t>动作定义</w:t>
      </w:r>
    </w:p>
    <w:p w14:paraId="20A65762" w14:textId="6DACC8E4" w:rsidR="000872E4" w:rsidRDefault="000872E4" w:rsidP="00A91404">
      <w:pPr>
        <w:ind w:firstLineChars="0" w:firstLine="0"/>
        <w:rPr>
          <w:rFonts w:ascii="宋体" w:hAnsi="宋体" w:hint="eastAsia"/>
        </w:rPr>
      </w:pPr>
      <w:r>
        <w:rPr>
          <w:rFonts w:ascii="宋体" w:hAnsi="宋体"/>
        </w:rPr>
        <w:t>动作定义为对惯性权重</w:t>
      </w:r>
      <m:oMath>
        <m:r>
          <w:rPr>
            <w:rFonts w:ascii="Cambria Math" w:hAnsi="Cambria Math"/>
          </w:rPr>
          <m:t>w</m:t>
        </m:r>
      </m:oMath>
      <w:r>
        <w:rPr>
          <w:rFonts w:ascii="宋体" w:hAnsi="宋体"/>
        </w:rPr>
        <w:t>、个体学习因子</w:t>
      </w:r>
      <w:r>
        <w:rPr>
          <w:rFonts w:ascii="宋体" w:hAnsi="宋体" w:hint="eastAsia"/>
        </w:rPr>
        <w:t>c1</w:t>
      </w:r>
      <w:r>
        <w:rPr>
          <w:rFonts w:ascii="宋体" w:hAnsi="宋体"/>
        </w:rPr>
        <w:t>和社会学习因子</w:t>
      </w:r>
      <w:r>
        <w:rPr>
          <w:rFonts w:ascii="宋体" w:hAnsi="宋体" w:hint="eastAsia"/>
        </w:rPr>
        <w:t>c2</w:t>
      </w:r>
      <w:r>
        <w:rPr>
          <w:rFonts w:ascii="宋体" w:hAnsi="宋体"/>
        </w:rPr>
        <w:t>的调整决策。可以定义三种动作类型：增加参数值、减少参数值和保持参数值不变。例如，对于惯性权重</w:t>
      </w:r>
      <m:oMath>
        <m:r>
          <w:rPr>
            <w:rFonts w:ascii="Cambria Math" w:hAnsi="Cambria Math"/>
          </w:rPr>
          <m:t>w</m:t>
        </m:r>
      </m:oMath>
      <w:r>
        <w:rPr>
          <w:rFonts w:ascii="宋体" w:hAnsi="宋体" w:hint="eastAsia"/>
        </w:rPr>
        <w:t>,</w:t>
      </w:r>
      <w:r>
        <w:rPr>
          <w:rFonts w:ascii="宋体" w:hAnsi="宋体"/>
        </w:rPr>
        <w:t>可以定义动作</w:t>
      </w:r>
      <m:oMath>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={increase_w,decrease_w,kee_w}    (3)</m:t>
        </m:r>
      </m:oMath>
      <w:r>
        <w:rPr>
          <w:rFonts w:ascii="宋体" w:hAnsi="宋体"/>
        </w:rPr>
        <w:t>同样地，对于个体学习因子</w:t>
      </w:r>
      <w:r>
        <w:rPr>
          <w:rFonts w:ascii="宋体" w:hAnsi="宋体" w:hint="eastAsia"/>
        </w:rPr>
        <w:t>c1</w:t>
      </w:r>
      <w:r>
        <w:rPr>
          <w:rFonts w:ascii="宋体" w:hAnsi="宋体"/>
        </w:rPr>
        <w:t>和社会学习因子</w:t>
      </w:r>
      <w:r>
        <w:rPr>
          <w:rFonts w:ascii="宋体" w:hAnsi="宋体" w:hint="eastAsia"/>
        </w:rPr>
        <w:t>c2</w:t>
      </w:r>
      <w:r>
        <w:rPr>
          <w:rFonts w:ascii="宋体" w:hAnsi="宋体"/>
        </w:rPr>
        <w:t>，也可以定义类似的动作集合</w:t>
      </w:r>
      <m:oMath>
        <m:sSub>
          <m:sSubPr>
            <m:ctrlPr>
              <w:rPr>
                <w:rFonts w:ascii="Cambria Math" w:hAnsi="Cambria Math"/>
                <w:i/>
              </w:rPr>
            </m:ctrlPr>
          </m:sSubPr>
          <m:e>
            <m:r>
              <w:rPr>
                <w:rFonts w:ascii="Cambria Math" w:hAnsi="Cambria Math"/>
              </w:rPr>
              <m:t>A</m:t>
            </m:r>
          </m:e>
          <m:sub>
            <m:r>
              <w:rPr>
                <w:rFonts w:ascii="Cambria Math" w:hAnsi="Cambria Math"/>
              </w:rPr>
              <m:t>c1</m:t>
            </m:r>
          </m:sub>
        </m:sSub>
      </m:oMath>
      <w:r>
        <w:rPr>
          <w:rFonts w:ascii="宋体" w:hAnsi="宋体"/>
        </w:rPr>
        <w:t>和</w:t>
      </w:r>
      <m:oMath>
        <m:sSub>
          <m:sSubPr>
            <m:ctrlPr>
              <w:rPr>
                <w:rFonts w:ascii="Cambria Math" w:hAnsi="Cambria Math"/>
                <w:i/>
              </w:rPr>
            </m:ctrlPr>
          </m:sSubPr>
          <m:e>
            <m:r>
              <w:rPr>
                <w:rFonts w:ascii="Cambria Math" w:hAnsi="Cambria Math"/>
              </w:rPr>
              <m:t>A</m:t>
            </m:r>
          </m:e>
          <m:sub>
            <m:r>
              <w:rPr>
                <w:rFonts w:ascii="Cambria Math" w:hAnsi="Cambria Math"/>
              </w:rPr>
              <m:t>c2</m:t>
            </m:r>
          </m:sub>
        </m:sSub>
      </m:oMath>
      <w:r>
        <w:rPr>
          <w:rFonts w:ascii="宋体" w:hAnsi="宋体" w:hint="eastAsia"/>
        </w:rPr>
        <w:t>。</w:t>
      </w:r>
    </w:p>
    <w:p w14:paraId="5E1CDBDA" w14:textId="74C8C48D" w:rsidR="000872E4" w:rsidRPr="00C54B39" w:rsidRDefault="000872E4" w:rsidP="00C54B39">
      <w:pPr>
        <w:ind w:firstLine="480"/>
        <w:rPr>
          <w:rFonts w:ascii="黑体" w:eastAsia="黑体" w:hAnsi="黑体"/>
        </w:rPr>
      </w:pPr>
      <w:r>
        <w:rPr>
          <w:rFonts w:ascii="黑体" w:eastAsia="黑体" w:hAnsi="黑体"/>
        </w:rPr>
        <w:t>（二）奖励函数设计</w:t>
      </w:r>
    </w:p>
    <w:p w14:paraId="142B16BC" w14:textId="63A94A71" w:rsidR="000872E4" w:rsidRDefault="000872E4" w:rsidP="000872E4">
      <w:pPr>
        <w:ind w:firstLine="480"/>
        <w:rPr>
          <w:rFonts w:ascii="宋体" w:hAnsi="宋体"/>
        </w:rPr>
      </w:pPr>
      <w:r>
        <w:rPr>
          <w:rFonts w:ascii="宋体" w:hAnsi="宋体" w:hint="eastAsia"/>
        </w:rPr>
        <w:t>1.</w:t>
      </w:r>
      <w:r>
        <w:rPr>
          <w:rFonts w:ascii="宋体" w:hAnsi="宋体"/>
        </w:rPr>
        <w:t>收敛速度</w:t>
      </w:r>
      <w:proofErr w:type="gramStart"/>
      <w:r>
        <w:rPr>
          <w:rFonts w:ascii="宋体" w:hAnsi="宋体"/>
        </w:rPr>
        <w:t>考量</w:t>
      </w:r>
      <w:proofErr w:type="gramEnd"/>
    </w:p>
    <w:p w14:paraId="1B0FD102" w14:textId="361A6DF9" w:rsidR="000872E4" w:rsidRPr="00C54B39" w:rsidRDefault="000872E4" w:rsidP="00C54B39">
      <w:pPr>
        <w:ind w:firstLine="480"/>
        <w:rPr>
          <w:rFonts w:ascii="黑体" w:eastAsia="黑体" w:hAnsi="黑体"/>
        </w:rPr>
      </w:pPr>
      <w:r>
        <w:rPr>
          <w:rFonts w:ascii="宋体" w:hAnsi="宋体"/>
        </w:rPr>
        <w:t>计算当前迭代与上一次迭代中全局最优解的变化量。如果变化量较小，说明算法收敛速度较快，可以给予正奖励。例如，设上一次迭代的全局最优解为</w:t>
      </w:r>
      <m:oMath>
        <m:sSubSup>
          <m:sSubSupPr>
            <m:ctrlPr>
              <w:rPr>
                <w:rFonts w:ascii="Cambria Math" w:hAnsi="Cambria Math"/>
                <w:i/>
              </w:rPr>
            </m:ctrlPr>
          </m:sSubSupPr>
          <m:e>
            <m:r>
              <w:rPr>
                <w:rFonts w:ascii="Cambria Math" w:hAnsi="Cambria Math"/>
              </w:rPr>
              <m:t>g</m:t>
            </m:r>
          </m:e>
          <m:sub>
            <m:r>
              <w:rPr>
                <w:rFonts w:ascii="Cambria Math" w:hAnsi="Cambria Math"/>
              </w:rPr>
              <m:t>best</m:t>
            </m:r>
          </m:sub>
          <m:sup>
            <m:r>
              <w:rPr>
                <w:rFonts w:ascii="Cambria Math" w:hAnsi="Cambria Math"/>
              </w:rPr>
              <m:t>prev</m:t>
            </m:r>
          </m:sup>
        </m:sSubSup>
      </m:oMath>
      <w:r>
        <w:rPr>
          <w:rFonts w:ascii="宋体" w:hAnsi="宋体" w:hint="eastAsia"/>
        </w:rPr>
        <w:t>,</w:t>
      </w:r>
      <w:r>
        <w:rPr>
          <w:rFonts w:ascii="宋体" w:hAnsi="宋体"/>
        </w:rPr>
        <w:t>当前迭代的全局最优解为</w:t>
      </w:r>
      <m:oMath>
        <m:sSub>
          <m:sSubPr>
            <m:ctrlPr>
              <w:rPr>
                <w:rFonts w:ascii="Cambria Math" w:hAnsi="Cambria Math"/>
                <w:i/>
              </w:rPr>
            </m:ctrlPr>
          </m:sSubPr>
          <m:e>
            <m:r>
              <w:rPr>
                <w:rFonts w:ascii="Cambria Math" w:hAnsi="Cambria Math"/>
              </w:rPr>
              <m:t>g</m:t>
            </m:r>
          </m:e>
          <m:sub>
            <m:r>
              <w:rPr>
                <w:rFonts w:ascii="Cambria Math" w:hAnsi="Cambria Math"/>
              </w:rPr>
              <m:t>best</m:t>
            </m:r>
          </m:sub>
        </m:sSub>
      </m:oMath>
      <w:r>
        <w:rPr>
          <w:rFonts w:ascii="宋体" w:hAnsi="宋体" w:hint="eastAsia"/>
        </w:rPr>
        <w:t>,</w:t>
      </w:r>
      <w:r>
        <w:rPr>
          <w:rFonts w:ascii="宋体" w:hAnsi="宋体"/>
        </w:rPr>
        <w:t>如果</w:t>
      </w:r>
      <w:r>
        <w:rPr>
          <w:rFonts w:ascii="宋体" w:hAnsi="宋体" w:hint="eastAsia"/>
        </w:rPr>
        <w:t>︱</w:t>
      </w:r>
      <m:oMath>
        <m:sSub>
          <m:sSubPr>
            <m:ctrlPr>
              <w:rPr>
                <w:rFonts w:ascii="Cambria Math" w:hAnsi="Cambria Math"/>
                <w:i/>
              </w:rPr>
            </m:ctrlPr>
          </m:sSubPr>
          <m:e>
            <m:r>
              <w:rPr>
                <w:rFonts w:ascii="Cambria Math" w:hAnsi="Cambria Math"/>
              </w:rPr>
              <m:t>g</m:t>
            </m:r>
          </m:e>
          <m:sub>
            <m:r>
              <w:rPr>
                <w:rFonts w:ascii="Cambria Math" w:hAnsi="Cambria Math"/>
              </w:rPr>
              <m:t>best</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best</m:t>
            </m:r>
          </m:sub>
          <m:sup>
            <m:r>
              <w:rPr>
                <w:rFonts w:ascii="Cambria Math" w:hAnsi="Cambria Math"/>
              </w:rPr>
              <m:t>prev</m:t>
            </m:r>
          </m:sup>
        </m:sSubSup>
      </m:oMath>
      <w:r>
        <w:rPr>
          <w:rFonts w:ascii="宋体" w:hAnsi="宋体" w:hint="eastAsia"/>
        </w:rPr>
        <w:t>︱&lt;</w:t>
      </w:r>
      <m:oMath>
        <m:r>
          <w:rPr>
            <w:rFonts w:ascii="Cambria Math" w:hAnsi="Cambria Math"/>
          </w:rPr>
          <m:t>ε</m:t>
        </m:r>
      </m:oMath>
      <w:r>
        <w:rPr>
          <w:rFonts w:ascii="宋体" w:hAnsi="宋体"/>
        </w:rPr>
        <w:t>（其中</w:t>
      </w:r>
      <m:oMath>
        <m:r>
          <w:rPr>
            <w:rFonts w:ascii="Cambria Math" w:hAnsi="Cambria Math"/>
          </w:rPr>
          <m:t>ε</m:t>
        </m:r>
      </m:oMath>
      <w:r>
        <w:rPr>
          <w:rFonts w:ascii="宋体" w:hAnsi="宋体"/>
        </w:rPr>
        <w:t>是一个较小的阈值），则给予一定的正奖励</w:t>
      </w:r>
      <w:r>
        <w:rPr>
          <w:rFonts w:ascii="宋体" w:hAnsi="宋体" w:hint="eastAsia"/>
        </w:rPr>
        <w:t>r1</w:t>
      </w:r>
      <w:r>
        <w:rPr>
          <w:rFonts w:ascii="宋体" w:hAnsi="宋体"/>
        </w:rPr>
        <w:t>。</w:t>
      </w:r>
    </w:p>
    <w:p w14:paraId="48D1EF13" w14:textId="77777777" w:rsidR="000872E4" w:rsidRDefault="000872E4" w:rsidP="000872E4">
      <w:pPr>
        <w:ind w:firstLine="480"/>
        <w:rPr>
          <w:rFonts w:ascii="宋体" w:hAnsi="宋体"/>
        </w:rPr>
      </w:pPr>
      <w:r>
        <w:rPr>
          <w:rFonts w:ascii="宋体" w:hAnsi="宋体" w:hint="eastAsia"/>
        </w:rPr>
        <w:t>2.</w:t>
      </w:r>
      <w:r>
        <w:rPr>
          <w:rFonts w:ascii="宋体" w:hAnsi="宋体"/>
        </w:rPr>
        <w:t>解的质量</w:t>
      </w:r>
      <w:proofErr w:type="gramStart"/>
      <w:r>
        <w:rPr>
          <w:rFonts w:ascii="宋体" w:hAnsi="宋体"/>
        </w:rPr>
        <w:t>考量</w:t>
      </w:r>
      <w:proofErr w:type="gramEnd"/>
    </w:p>
    <w:p w14:paraId="417385F8" w14:textId="79EB5FE3" w:rsidR="000872E4" w:rsidRDefault="000872E4" w:rsidP="00C54B39">
      <w:pPr>
        <w:ind w:firstLine="480"/>
        <w:rPr>
          <w:rFonts w:ascii="宋体" w:hAnsi="宋体"/>
        </w:rPr>
      </w:pPr>
      <w:r>
        <w:rPr>
          <w:rFonts w:ascii="宋体" w:hAnsi="宋体"/>
        </w:rPr>
        <w:t>如果当前迭代找到的最优解比上一次迭代的最优解更好，可以给予正奖励。即如果</w:t>
      </w:r>
      <m:oMath>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best</m:t>
            </m:r>
          </m:sub>
        </m:sSub>
        <m:r>
          <w:rPr>
            <w:rFonts w:ascii="Cambria Math" w:hAnsi="Cambria Math"/>
          </w:rPr>
          <m:t>)&lt;f(</m:t>
        </m:r>
        <m:sSubSup>
          <m:sSubSupPr>
            <m:ctrlPr>
              <w:rPr>
                <w:rFonts w:ascii="Cambria Math" w:hAnsi="Cambria Math"/>
                <w:i/>
              </w:rPr>
            </m:ctrlPr>
          </m:sSubSupPr>
          <m:e>
            <m:r>
              <w:rPr>
                <w:rFonts w:ascii="Cambria Math" w:hAnsi="Cambria Math"/>
              </w:rPr>
              <m:t>g</m:t>
            </m:r>
          </m:e>
          <m:sub>
            <m:r>
              <w:rPr>
                <w:rFonts w:ascii="Cambria Math" w:hAnsi="Cambria Math"/>
              </w:rPr>
              <m:t>best</m:t>
            </m:r>
          </m:sub>
          <m:sup>
            <m:r>
              <w:rPr>
                <w:rFonts w:ascii="Cambria Math" w:hAnsi="Cambria Math"/>
              </w:rPr>
              <m:t>prev</m:t>
            </m:r>
          </m:sup>
        </m:sSubSup>
        <m:r>
          <w:rPr>
            <w:rFonts w:ascii="Cambria Math" w:hAnsi="Cambria Math"/>
          </w:rPr>
          <m:t>)</m:t>
        </m:r>
      </m:oMath>
      <w:r>
        <w:rPr>
          <w:rFonts w:ascii="宋体" w:hAnsi="宋体"/>
        </w:rPr>
        <w:t>（其中</w:t>
      </w:r>
      <w:r>
        <w:rPr>
          <w:rFonts w:ascii="宋体" w:hAnsi="宋体" w:hint="eastAsia"/>
        </w:rPr>
        <w:t>f</w:t>
      </w:r>
      <w:r>
        <w:rPr>
          <w:rFonts w:ascii="宋体" w:hAnsi="宋体"/>
        </w:rPr>
        <w:t>是目标函数），则给予一定的正奖励</w:t>
      </w:r>
      <w:r>
        <w:rPr>
          <w:rFonts w:ascii="宋体" w:hAnsi="宋体" w:hint="eastAsia"/>
        </w:rPr>
        <w:t>r2</w:t>
      </w:r>
      <w:r>
        <w:rPr>
          <w:rFonts w:ascii="宋体" w:hAnsi="宋体"/>
        </w:rPr>
        <w:t>。</w:t>
      </w:r>
    </w:p>
    <w:p w14:paraId="07E752B0" w14:textId="77777777" w:rsidR="000872E4" w:rsidRDefault="000872E4" w:rsidP="000872E4">
      <w:pPr>
        <w:ind w:firstLine="480"/>
        <w:rPr>
          <w:rFonts w:ascii="宋体" w:hAnsi="宋体"/>
        </w:rPr>
      </w:pPr>
      <w:r>
        <w:rPr>
          <w:rFonts w:ascii="宋体" w:hAnsi="宋体" w:hint="eastAsia"/>
        </w:rPr>
        <w:t>3.</w:t>
      </w:r>
      <w:r>
        <w:rPr>
          <w:rFonts w:ascii="宋体" w:hAnsi="宋体"/>
        </w:rPr>
        <w:t>综合奖励函数</w:t>
      </w:r>
    </w:p>
    <w:p w14:paraId="191FFDFC" w14:textId="77777777" w:rsidR="00C54B39" w:rsidRDefault="000872E4" w:rsidP="00C54B39">
      <w:pPr>
        <w:ind w:firstLine="480"/>
        <w:rPr>
          <w:rFonts w:ascii="宋体" w:hAnsi="宋体"/>
        </w:rPr>
      </w:pPr>
      <w:r>
        <w:rPr>
          <w:rFonts w:ascii="宋体" w:hAnsi="宋体"/>
        </w:rPr>
        <w:t>最终的奖励函数可以定义为</w:t>
      </w:r>
      <w:r>
        <w:rPr>
          <w:rFonts w:ascii="宋体" w:hAnsi="宋体" w:hint="eastAsia"/>
        </w:rPr>
        <w:t>R=r1+r2</w:t>
      </w:r>
      <w:r>
        <w:rPr>
          <w:rFonts w:ascii="宋体" w:hAnsi="宋体"/>
        </w:rPr>
        <w:t>。如果参数调整后算法的收敛速度加快或找到更优解，则奖励为正；反之，则给予负奖励。</w:t>
      </w:r>
    </w:p>
    <w:p w14:paraId="0A183630" w14:textId="01970178" w:rsidR="000872E4" w:rsidRPr="00C54B39" w:rsidRDefault="000872E4" w:rsidP="00C54B39">
      <w:pPr>
        <w:ind w:firstLine="480"/>
        <w:rPr>
          <w:rFonts w:ascii="宋体" w:hAnsi="宋体"/>
        </w:rPr>
      </w:pPr>
      <w:r>
        <w:rPr>
          <w:rFonts w:ascii="黑体" w:eastAsia="黑体" w:hAnsi="黑体"/>
        </w:rPr>
        <w:t>（三）Q表更新</w:t>
      </w:r>
    </w:p>
    <w:p w14:paraId="7E6102D0" w14:textId="7924F5B4" w:rsidR="000872E4" w:rsidRDefault="000872E4" w:rsidP="00C54B39">
      <w:pPr>
        <w:ind w:firstLine="480"/>
        <w:rPr>
          <w:rFonts w:ascii="宋体" w:hAnsi="宋体"/>
        </w:rPr>
      </w:pPr>
      <w:r>
        <w:rPr>
          <w:rFonts w:ascii="宋体" w:hAnsi="宋体" w:hint="eastAsia"/>
        </w:rPr>
        <w:t>1.</w:t>
      </w:r>
      <w:r>
        <w:rPr>
          <w:rFonts w:ascii="宋体" w:hAnsi="宋体"/>
        </w:rPr>
        <w:t>初始化Q表</w:t>
      </w:r>
    </w:p>
    <w:p w14:paraId="5C6242CC" w14:textId="54A8BA80" w:rsidR="000872E4" w:rsidRDefault="000872E4" w:rsidP="00C54B39">
      <w:pPr>
        <w:ind w:firstLine="480"/>
        <w:rPr>
          <w:rFonts w:ascii="宋体" w:hAnsi="宋体"/>
        </w:rPr>
      </w:pPr>
      <w:r>
        <w:rPr>
          <w:rFonts w:ascii="宋体" w:hAnsi="宋体"/>
        </w:rPr>
        <w:t>Q表的行表示不同的状态，列表</w:t>
      </w:r>
      <w:proofErr w:type="gramStart"/>
      <w:r>
        <w:rPr>
          <w:rFonts w:ascii="宋体" w:hAnsi="宋体"/>
        </w:rPr>
        <w:t>示不同</w:t>
      </w:r>
      <w:proofErr w:type="gramEnd"/>
      <w:r>
        <w:rPr>
          <w:rFonts w:ascii="宋体" w:hAnsi="宋体"/>
        </w:rPr>
        <w:t>的动作。初始时，Q表中的值可以随机初始化或者设置为0。假设状态空间有</w:t>
      </w:r>
      <w:r>
        <w:rPr>
          <w:rFonts w:ascii="宋体" w:hAnsi="宋体" w:hint="eastAsia"/>
        </w:rPr>
        <w:t>m</w:t>
      </w:r>
      <w:proofErr w:type="gramStart"/>
      <w:r>
        <w:rPr>
          <w:rFonts w:ascii="宋体" w:hAnsi="宋体"/>
        </w:rPr>
        <w:t>个</w:t>
      </w:r>
      <w:proofErr w:type="gramEnd"/>
      <w:r>
        <w:rPr>
          <w:rFonts w:ascii="宋体" w:hAnsi="宋体"/>
        </w:rPr>
        <w:t>不同的状态，动作空间有</w:t>
      </w:r>
      <w:r>
        <w:rPr>
          <w:rFonts w:ascii="宋体" w:hAnsi="宋体" w:hint="eastAsia"/>
        </w:rPr>
        <w:t>n</w:t>
      </w:r>
      <w:proofErr w:type="gramStart"/>
      <w:r>
        <w:rPr>
          <w:rFonts w:ascii="宋体" w:hAnsi="宋体"/>
        </w:rPr>
        <w:t>个</w:t>
      </w:r>
      <w:proofErr w:type="gramEnd"/>
      <w:r>
        <w:rPr>
          <w:rFonts w:ascii="宋体" w:hAnsi="宋体"/>
        </w:rPr>
        <w:t>不同的动作，那么Q表的大小为</w:t>
      </w:r>
      <w:r>
        <w:rPr>
          <w:rFonts w:ascii="宋体" w:hAnsi="宋体" w:hint="eastAsia"/>
        </w:rPr>
        <w:t>m*n</w:t>
      </w:r>
      <w:r>
        <w:rPr>
          <w:rFonts w:ascii="宋体" w:hAnsi="宋体"/>
        </w:rPr>
        <w:t>。</w:t>
      </w:r>
    </w:p>
    <w:p w14:paraId="40A97768" w14:textId="77777777" w:rsidR="000872E4" w:rsidRDefault="000872E4" w:rsidP="000872E4">
      <w:pPr>
        <w:ind w:firstLine="480"/>
        <w:rPr>
          <w:rFonts w:ascii="宋体" w:hAnsi="宋体"/>
        </w:rPr>
      </w:pPr>
      <w:r>
        <w:rPr>
          <w:rFonts w:ascii="宋体" w:hAnsi="宋体" w:hint="eastAsia"/>
        </w:rPr>
        <w:t>2.</w:t>
      </w:r>
      <w:r>
        <w:rPr>
          <w:rFonts w:ascii="宋体" w:hAnsi="宋体"/>
        </w:rPr>
        <w:t>Q学习算法更新规则</w:t>
      </w:r>
    </w:p>
    <w:p w14:paraId="4056AED1" w14:textId="77777777" w:rsidR="000872E4" w:rsidRDefault="000872E4" w:rsidP="000872E4">
      <w:pPr>
        <w:ind w:firstLine="480"/>
        <w:rPr>
          <w:rFonts w:ascii="宋体" w:hAnsi="宋体"/>
        </w:rPr>
      </w:pPr>
      <w:r>
        <w:rPr>
          <w:rFonts w:ascii="宋体" w:hAnsi="宋体"/>
        </w:rPr>
        <w:t>使用Q学习算法的更新规则来更新Q表。更新公式为：</w:t>
      </w:r>
    </w:p>
    <w:p w14:paraId="587D6031" w14:textId="77777777" w:rsidR="000872E4" w:rsidRDefault="000872E4" w:rsidP="000872E4">
      <w:pPr>
        <w:ind w:firstLine="480"/>
        <w:rPr>
          <w:rFonts w:ascii="宋体" w:hAnsi="宋体"/>
        </w:rPr>
      </w:pPr>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+a</m:t>
        </m:r>
        <m:d>
          <m:dPr>
            <m:begChr m:val="["/>
            <m:endChr m:val="]"/>
            <m:ctrlPr>
              <w:rPr>
                <w:rFonts w:ascii="Cambria Math" w:hAnsi="Cambria Math"/>
                <w:i/>
              </w:rPr>
            </m:ctrlPr>
          </m:dPr>
          <m:e>
            <m:r>
              <w:rPr>
                <w:rFonts w:ascii="Cambria Math" w:hAnsi="Cambria Math"/>
              </w:rPr>
              <m:t>r+Yma</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s,a</m:t>
                </m:r>
              </m:e>
            </m:d>
          </m:e>
        </m:d>
        <m:r>
          <w:rPr>
            <w:rFonts w:ascii="Cambria Math" w:hAnsi="Cambria Math"/>
          </w:rPr>
          <m:t xml:space="preserve">         </m:t>
        </m:r>
        <m:d>
          <m:dPr>
            <m:ctrlPr>
              <w:rPr>
                <w:rFonts w:ascii="Cambria Math" w:hAnsi="Cambria Math"/>
                <w:i/>
              </w:rPr>
            </m:ctrlPr>
          </m:dPr>
          <m:e>
            <m:r>
              <w:rPr>
                <w:rFonts w:ascii="Cambria Math" w:hAnsi="Cambria Math"/>
              </w:rPr>
              <m:t>4</m:t>
            </m:r>
          </m:e>
        </m:d>
      </m:oMath>
      <w:r>
        <w:rPr>
          <w:rFonts w:ascii="宋体" w:hAnsi="宋体" w:hint="eastAsia"/>
        </w:rPr>
        <w:t xml:space="preserve">      </w:t>
      </w:r>
    </w:p>
    <w:p w14:paraId="1AE95410" w14:textId="51B3A322" w:rsidR="000872E4" w:rsidRDefault="000872E4" w:rsidP="00C54B39">
      <w:pPr>
        <w:ind w:firstLine="480"/>
        <w:rPr>
          <w:rFonts w:ascii="宋体" w:hAnsi="宋体"/>
        </w:rPr>
      </w:pPr>
      <w:r>
        <w:rPr>
          <w:rFonts w:ascii="宋体" w:hAnsi="宋体"/>
        </w:rPr>
        <w:t>其中</w:t>
      </w:r>
      <m:oMath>
        <m:r>
          <w:rPr>
            <w:rFonts w:ascii="Cambria Math" w:hAnsi="Cambria Math"/>
          </w:rPr>
          <m:t>Q(s,a)</m:t>
        </m:r>
      </m:oMath>
      <w:r>
        <w:rPr>
          <w:rFonts w:ascii="宋体" w:hAnsi="宋体"/>
        </w:rPr>
        <w:t>表示在状态</w:t>
      </w:r>
      <w:r>
        <w:rPr>
          <w:rFonts w:ascii="宋体" w:hAnsi="宋体" w:hint="eastAsia"/>
        </w:rPr>
        <w:t>s</w:t>
      </w:r>
      <w:r>
        <w:rPr>
          <w:rFonts w:ascii="宋体" w:hAnsi="宋体"/>
        </w:rPr>
        <w:t>下采取动作</w:t>
      </w:r>
      <w:r>
        <w:rPr>
          <w:rFonts w:ascii="宋体" w:hAnsi="宋体" w:hint="eastAsia"/>
        </w:rPr>
        <w:t>a</w:t>
      </w:r>
      <w:r>
        <w:rPr>
          <w:rFonts w:ascii="宋体" w:hAnsi="宋体"/>
        </w:rPr>
        <w:t>的Q值</w:t>
      </w:r>
      <w:r>
        <w:rPr>
          <w:rFonts w:ascii="宋体" w:hAnsi="宋体" w:hint="eastAsia"/>
        </w:rPr>
        <w:t>,</w:t>
      </w:r>
      <m:oMath>
        <m:r>
          <w:rPr>
            <w:rFonts w:ascii="Cambria Math" w:hAnsi="Cambria Math"/>
          </w:rPr>
          <m:t>a</m:t>
        </m:r>
      </m:oMath>
      <w:r>
        <w:rPr>
          <w:rFonts w:ascii="宋体" w:hAnsi="宋体"/>
        </w:rPr>
        <w:t>是学习率，</w:t>
      </w:r>
      <w:r>
        <w:rPr>
          <w:rFonts w:ascii="宋体" w:hAnsi="宋体" w:hint="eastAsia"/>
        </w:rPr>
        <w:t>r</w:t>
      </w:r>
      <w:r>
        <w:rPr>
          <w:rFonts w:ascii="宋体" w:hAnsi="宋体"/>
        </w:rPr>
        <w:t>是当前获得的奖励，</w:t>
      </w:r>
      <w:r>
        <w:rPr>
          <w:rFonts w:ascii="宋体" w:hAnsi="宋体" w:hint="eastAsia"/>
        </w:rPr>
        <w:t>Y</w:t>
      </w:r>
      <w:r>
        <w:rPr>
          <w:rFonts w:ascii="宋体" w:hAnsi="宋体"/>
        </w:rPr>
        <w:t>是折扣因子</w:t>
      </w:r>
      <w:r>
        <w:rPr>
          <w:rFonts w:ascii="宋体" w:hAnsi="宋体" w:hint="eastAsia"/>
        </w:rPr>
        <w:t>,</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ascii="宋体" w:hAnsi="宋体"/>
        </w:rPr>
        <w:t>是下一个状态，</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ascii="宋体" w:hAnsi="宋体"/>
        </w:rPr>
        <w:t>是下一个状态下可能采取的动作。</w:t>
      </w:r>
    </w:p>
    <w:p w14:paraId="405550F7" w14:textId="4E2247BB" w:rsidR="000872E4" w:rsidRDefault="000872E4" w:rsidP="00C54B39">
      <w:pPr>
        <w:ind w:firstLine="480"/>
        <w:rPr>
          <w:rFonts w:ascii="黑体" w:eastAsia="黑体" w:hAnsi="黑体"/>
        </w:rPr>
      </w:pPr>
      <w:r>
        <w:rPr>
          <w:rFonts w:ascii="黑体" w:eastAsia="黑体" w:hAnsi="黑体"/>
        </w:rPr>
        <w:t>（</w:t>
      </w:r>
      <w:r>
        <w:rPr>
          <w:rFonts w:ascii="黑体" w:eastAsia="黑体" w:hAnsi="黑体" w:hint="eastAsia"/>
        </w:rPr>
        <w:t>四</w:t>
      </w:r>
      <w:r>
        <w:rPr>
          <w:rFonts w:ascii="黑体" w:eastAsia="黑体" w:hAnsi="黑体"/>
        </w:rPr>
        <w:t>）参数自适应调整</w:t>
      </w:r>
    </w:p>
    <w:p w14:paraId="240FEA6D" w14:textId="77777777" w:rsidR="000872E4" w:rsidRDefault="000872E4" w:rsidP="000872E4">
      <w:pPr>
        <w:ind w:firstLine="480"/>
        <w:rPr>
          <w:rFonts w:ascii="宋体" w:hAnsi="宋体"/>
        </w:rPr>
      </w:pPr>
      <w:r>
        <w:rPr>
          <w:rFonts w:ascii="宋体" w:hAnsi="宋体" w:hint="eastAsia"/>
        </w:rPr>
        <w:t>1.</w:t>
      </w:r>
      <w:r>
        <w:rPr>
          <w:rFonts w:ascii="宋体" w:hAnsi="宋体"/>
        </w:rPr>
        <w:t>在每次迭代中，根据当前粒子的状态</w:t>
      </w:r>
      <w:r>
        <w:rPr>
          <w:rFonts w:ascii="宋体" w:hAnsi="宋体" w:hint="eastAsia"/>
        </w:rPr>
        <w:t>s</w:t>
      </w:r>
      <w:r>
        <w:rPr>
          <w:rFonts w:ascii="宋体" w:hAnsi="宋体"/>
        </w:rPr>
        <w:t>，从Q表中选择具有最大Q值的动作。</w:t>
      </w:r>
    </w:p>
    <w:p w14:paraId="6B1B7F19" w14:textId="2202BE09" w:rsidR="000872E4" w:rsidRDefault="000872E4" w:rsidP="00C54B39">
      <w:pPr>
        <w:ind w:firstLine="480"/>
        <w:rPr>
          <w:rFonts w:ascii="宋体" w:hAnsi="宋体"/>
        </w:rPr>
      </w:pPr>
      <w:r>
        <w:rPr>
          <w:rFonts w:ascii="宋体" w:hAnsi="宋体"/>
        </w:rPr>
        <w:t>假设当前状态为</w:t>
      </w:r>
      <w:r>
        <w:rPr>
          <w:rFonts w:ascii="宋体" w:hAnsi="宋体" w:hint="eastAsia"/>
        </w:rPr>
        <w:t>s</w:t>
      </w:r>
      <w:r>
        <w:rPr>
          <w:rFonts w:ascii="宋体" w:hAnsi="宋体"/>
        </w:rPr>
        <w:t>，遍历Q表中对应状态</w:t>
      </w:r>
      <w:r>
        <w:rPr>
          <w:rFonts w:ascii="宋体" w:hAnsi="宋体" w:hint="eastAsia"/>
        </w:rPr>
        <w:t>s</w:t>
      </w:r>
      <w:r>
        <w:rPr>
          <w:rFonts w:ascii="宋体" w:hAnsi="宋体"/>
        </w:rPr>
        <w:t>的所有动作的Q值，选择具有最大Q值的动作。例如，如果对于状态</w:t>
      </w:r>
      <w:r>
        <w:rPr>
          <w:rFonts w:ascii="宋体" w:hAnsi="宋体" w:hint="eastAsia"/>
        </w:rPr>
        <w:t>s</w:t>
      </w:r>
      <w:r>
        <w:rPr>
          <w:rFonts w:ascii="宋体" w:hAnsi="宋体"/>
        </w:rPr>
        <w:t>，动作</w:t>
      </w:r>
      <w:r>
        <w:rPr>
          <w:rFonts w:ascii="宋体" w:hAnsi="宋体" w:hint="eastAsia"/>
        </w:rPr>
        <w:t>a</w:t>
      </w:r>
      <w:r>
        <w:rPr>
          <w:rFonts w:ascii="宋体" w:hAnsi="宋体"/>
        </w:rPr>
        <w:t>的Q值最大，那么根据动作</w:t>
      </w:r>
      <w:r>
        <w:rPr>
          <w:rFonts w:ascii="宋体" w:hAnsi="宋体" w:hint="eastAsia"/>
        </w:rPr>
        <w:t>a</w:t>
      </w:r>
      <w:r>
        <w:rPr>
          <w:rFonts w:ascii="宋体" w:hAnsi="宋体"/>
        </w:rPr>
        <w:t>来调整参数。</w:t>
      </w:r>
    </w:p>
    <w:p w14:paraId="18E7C6F0" w14:textId="77777777" w:rsidR="000872E4" w:rsidRDefault="000872E4" w:rsidP="000872E4">
      <w:pPr>
        <w:ind w:firstLine="480"/>
        <w:rPr>
          <w:rFonts w:ascii="宋体" w:hAnsi="宋体"/>
        </w:rPr>
      </w:pPr>
      <w:r>
        <w:rPr>
          <w:rFonts w:ascii="宋体" w:hAnsi="宋体" w:hint="eastAsia"/>
        </w:rPr>
        <w:t>2.</w:t>
      </w:r>
      <w:r>
        <w:rPr>
          <w:rFonts w:ascii="宋体" w:hAnsi="宋体"/>
        </w:rPr>
        <w:t>执行所选动作，更新参数值。</w:t>
      </w:r>
    </w:p>
    <w:p w14:paraId="1D0CE2D8" w14:textId="0C638255" w:rsidR="000872E4" w:rsidRDefault="000872E4" w:rsidP="00C54B39">
      <w:pPr>
        <w:ind w:firstLine="480"/>
        <w:rPr>
          <w:rFonts w:ascii="宋体" w:hAnsi="宋体"/>
        </w:rPr>
      </w:pPr>
      <w:r>
        <w:rPr>
          <w:rFonts w:ascii="宋体" w:hAnsi="宋体"/>
        </w:rPr>
        <w:t>如果动作</w:t>
      </w:r>
      <w:r>
        <w:rPr>
          <w:rFonts w:ascii="宋体" w:hAnsi="宋体" w:hint="eastAsia"/>
        </w:rPr>
        <w:t>a</w:t>
      </w:r>
      <w:r>
        <w:rPr>
          <w:rFonts w:ascii="宋体" w:hAnsi="宋体"/>
        </w:rPr>
        <w:t>是增加惯性权重</w:t>
      </w:r>
      <w:r>
        <w:rPr>
          <w:rFonts w:ascii="宋体" w:hAnsi="宋体" w:hint="eastAsia"/>
        </w:rPr>
        <w:t>w</w:t>
      </w:r>
      <w:r>
        <w:rPr>
          <w:rFonts w:ascii="宋体" w:hAnsi="宋体"/>
        </w:rPr>
        <w:t>，则将</w:t>
      </w:r>
      <w:r>
        <w:rPr>
          <w:rFonts w:ascii="宋体" w:hAnsi="宋体" w:hint="eastAsia"/>
        </w:rPr>
        <w:t>w</w:t>
      </w:r>
      <w:r>
        <w:rPr>
          <w:rFonts w:ascii="宋体" w:hAnsi="宋体"/>
        </w:rPr>
        <w:t>的值增加一个小量。同理，如果动作是减少参数值或保持参数值不变，则相应地执行对应的操作。</w:t>
      </w:r>
    </w:p>
    <w:p w14:paraId="126728CD" w14:textId="77777777" w:rsidR="000872E4" w:rsidRDefault="000872E4" w:rsidP="000872E4">
      <w:pPr>
        <w:ind w:firstLine="480"/>
        <w:rPr>
          <w:rFonts w:ascii="宋体" w:hAnsi="宋体"/>
        </w:rPr>
      </w:pPr>
      <w:r>
        <w:rPr>
          <w:rFonts w:ascii="宋体" w:hAnsi="宋体" w:hint="eastAsia"/>
        </w:rPr>
        <w:t>3.</w:t>
      </w:r>
      <w:r>
        <w:rPr>
          <w:rFonts w:ascii="宋体" w:hAnsi="宋体"/>
        </w:rPr>
        <w:t>观察新的状态和奖励，更新Q表。</w:t>
      </w:r>
    </w:p>
    <w:p w14:paraId="1CC22343" w14:textId="2038356B" w:rsidR="000872E4" w:rsidRDefault="000872E4" w:rsidP="00C54B39">
      <w:pPr>
        <w:ind w:firstLine="480"/>
        <w:rPr>
          <w:rFonts w:ascii="宋体" w:hAnsi="宋体"/>
        </w:rPr>
      </w:pPr>
      <w:r>
        <w:rPr>
          <w:rFonts w:ascii="宋体" w:hAnsi="宋体"/>
        </w:rPr>
        <w:t>在执行动作后，观察新的状态</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ascii="宋体" w:hAnsi="宋体"/>
        </w:rPr>
        <w:t>和获得的奖励</w:t>
      </w:r>
      <w:r>
        <w:rPr>
          <w:rFonts w:ascii="宋体" w:hAnsi="宋体" w:hint="eastAsia"/>
        </w:rPr>
        <w:t>r</w:t>
      </w:r>
      <w:r>
        <w:rPr>
          <w:rFonts w:ascii="宋体" w:hAnsi="宋体"/>
        </w:rPr>
        <w:t>，然后使用Q学习的更新规则来更新Q表中的Q值。</w:t>
      </w:r>
    </w:p>
    <w:p w14:paraId="5F09DFAF" w14:textId="576BABD6" w:rsidR="00C5455D" w:rsidRPr="000768FE" w:rsidRDefault="00A91404" w:rsidP="000768FE">
      <w:pPr>
        <w:pStyle w:val="2"/>
      </w:pPr>
      <w:r w:rsidRPr="000768FE">
        <w:rPr>
          <w:rFonts w:hint="eastAsia"/>
        </w:rPr>
        <w:t>3</w:t>
      </w:r>
      <w:r w:rsidR="00C5455D" w:rsidRPr="000768FE">
        <w:rPr>
          <w:rFonts w:hint="eastAsia"/>
        </w:rPr>
        <w:t>实验设计</w:t>
      </w:r>
    </w:p>
    <w:p w14:paraId="07C6A85F" w14:textId="5E4F2312" w:rsidR="00C5455D" w:rsidRPr="00827821" w:rsidRDefault="00A91404" w:rsidP="00C5455D">
      <w:pPr>
        <w:pStyle w:val="ad"/>
        <w:spacing w:before="120" w:after="120"/>
      </w:pPr>
      <w:r>
        <w:rPr>
          <w:rFonts w:hint="eastAsia"/>
        </w:rPr>
        <w:t>3</w:t>
      </w:r>
      <w:r w:rsidR="00125401">
        <w:rPr>
          <w:rFonts w:hint="eastAsia"/>
        </w:rPr>
        <w:t>.</w:t>
      </w:r>
      <w:r w:rsidR="00C5455D">
        <w:rPr>
          <w:rFonts w:hint="eastAsia"/>
        </w:rPr>
        <w:t>1</w:t>
      </w:r>
      <w:r w:rsidR="00C5455D">
        <w:t xml:space="preserve"> </w:t>
      </w:r>
      <w:r w:rsidR="00C5455D">
        <w:rPr>
          <w:rFonts w:hint="eastAsia"/>
        </w:rPr>
        <w:t>实验设置</w:t>
      </w:r>
    </w:p>
    <w:p w14:paraId="10A95CF9" w14:textId="60D03FBD" w:rsidR="00C5455D" w:rsidRDefault="00C5455D" w:rsidP="00C5455D">
      <w:pPr>
        <w:ind w:firstLine="480"/>
      </w:pPr>
      <w:r w:rsidRPr="00C5455D">
        <w:rPr>
          <w:rFonts w:hint="eastAsia"/>
        </w:rPr>
        <w:t>为验证</w:t>
      </w:r>
      <w:r w:rsidRPr="00C5455D">
        <w:rPr>
          <w:rFonts w:hint="eastAsia"/>
        </w:rPr>
        <w:t>HFSP-AMPSO</w:t>
      </w:r>
      <w:r w:rsidRPr="00C5455D">
        <w:rPr>
          <w:rFonts w:hint="eastAsia"/>
        </w:rPr>
        <w:t>的优越性，设计了一系列实验，选择了传统</w:t>
      </w:r>
      <w:r w:rsidRPr="00C5455D">
        <w:rPr>
          <w:rFonts w:hint="eastAsia"/>
        </w:rPr>
        <w:t>PSO</w:t>
      </w:r>
      <w:r w:rsidRPr="00C5455D">
        <w:rPr>
          <w:rFonts w:hint="eastAsia"/>
        </w:rPr>
        <w:t>、改进的</w:t>
      </w:r>
      <w:r w:rsidRPr="00C5455D">
        <w:rPr>
          <w:rFonts w:hint="eastAsia"/>
        </w:rPr>
        <w:t>PSO</w:t>
      </w:r>
      <w:r w:rsidRPr="00C5455D">
        <w:rPr>
          <w:rFonts w:hint="eastAsia"/>
        </w:rPr>
        <w:t>（如</w:t>
      </w:r>
      <w:r w:rsidRPr="00C5455D">
        <w:rPr>
          <w:rFonts w:hint="eastAsia"/>
        </w:rPr>
        <w:t>IPSO</w:t>
      </w:r>
      <w:r w:rsidRPr="00C5455D">
        <w:rPr>
          <w:rFonts w:hint="eastAsia"/>
        </w:rPr>
        <w:t>）和其他优化算法（如</w:t>
      </w:r>
      <w:r w:rsidRPr="00C5455D">
        <w:rPr>
          <w:rFonts w:hint="eastAsia"/>
        </w:rPr>
        <w:t>GA</w:t>
      </w:r>
      <w:r w:rsidRPr="00C5455D">
        <w:rPr>
          <w:rFonts w:hint="eastAsia"/>
        </w:rPr>
        <w:t>、差分进化</w:t>
      </w:r>
      <w:r w:rsidRPr="00C5455D">
        <w:rPr>
          <w:rFonts w:hint="eastAsia"/>
        </w:rPr>
        <w:t>DE</w:t>
      </w:r>
      <w:r w:rsidRPr="00C5455D">
        <w:rPr>
          <w:rFonts w:hint="eastAsia"/>
        </w:rPr>
        <w:t>）作为对比，进行统一的参数设置，并在每个测试问题上运行</w:t>
      </w:r>
      <w:r w:rsidRPr="00C5455D">
        <w:rPr>
          <w:rFonts w:hint="eastAsia"/>
        </w:rPr>
        <w:t>30</w:t>
      </w:r>
      <w:r w:rsidRPr="00C5455D">
        <w:rPr>
          <w:rFonts w:hint="eastAsia"/>
        </w:rPr>
        <w:t>次。</w:t>
      </w:r>
      <w:r>
        <w:rPr>
          <w:rFonts w:hint="eastAsia"/>
        </w:rPr>
        <w:t>为验证</w:t>
      </w:r>
      <w:r>
        <w:rPr>
          <w:rFonts w:hint="eastAsia"/>
        </w:rPr>
        <w:t>HFSP</w:t>
      </w:r>
      <w:r>
        <w:rPr>
          <w:rFonts w:hint="eastAsia"/>
        </w:rPr>
        <w:t>自适应混合粒子群算法的优越性，本文设计</w:t>
      </w:r>
      <w:r w:rsidR="0044199D">
        <w:rPr>
          <w:rFonts w:hint="eastAsia"/>
        </w:rPr>
        <w:t>的</w:t>
      </w:r>
      <w:r>
        <w:rPr>
          <w:rFonts w:hint="eastAsia"/>
        </w:rPr>
        <w:t>一系列实验主要包括以下几个方面：</w:t>
      </w:r>
    </w:p>
    <w:p w14:paraId="4C607793" w14:textId="6889BCD0" w:rsidR="00C5455D" w:rsidRDefault="00C5455D" w:rsidP="00C5455D">
      <w:pPr>
        <w:ind w:firstLine="480"/>
      </w:pPr>
      <w:r>
        <w:rPr>
          <w:rFonts w:hint="eastAsia"/>
        </w:rPr>
        <w:t>(1)</w:t>
      </w:r>
      <w:r>
        <w:rPr>
          <w:rFonts w:hint="eastAsia"/>
        </w:rPr>
        <w:t>对比算法选择：选择传统</w:t>
      </w:r>
      <w:r>
        <w:rPr>
          <w:rFonts w:hint="eastAsia"/>
        </w:rPr>
        <w:t>PSO</w:t>
      </w:r>
      <w:r>
        <w:rPr>
          <w:rFonts w:hint="eastAsia"/>
        </w:rPr>
        <w:t>、改进的</w:t>
      </w:r>
      <w:r>
        <w:rPr>
          <w:rFonts w:hint="eastAsia"/>
        </w:rPr>
        <w:t>PSO</w:t>
      </w:r>
      <w:r>
        <w:rPr>
          <w:rFonts w:hint="eastAsia"/>
        </w:rPr>
        <w:t>（如</w:t>
      </w:r>
      <w:r>
        <w:rPr>
          <w:rFonts w:hint="eastAsia"/>
        </w:rPr>
        <w:t>IPSO</w:t>
      </w:r>
      <w:r>
        <w:rPr>
          <w:rFonts w:hint="eastAsia"/>
        </w:rPr>
        <w:t>）以及其他优化算法（如遗传算法</w:t>
      </w:r>
      <w:r>
        <w:rPr>
          <w:rFonts w:hint="eastAsia"/>
        </w:rPr>
        <w:t>GA</w:t>
      </w:r>
      <w:r>
        <w:rPr>
          <w:rFonts w:hint="eastAsia"/>
        </w:rPr>
        <w:t>、差分进化</w:t>
      </w:r>
      <w:r>
        <w:rPr>
          <w:rFonts w:hint="eastAsia"/>
        </w:rPr>
        <w:t>DE</w:t>
      </w:r>
      <w:r>
        <w:rPr>
          <w:rFonts w:hint="eastAsia"/>
        </w:rPr>
        <w:t>）作为对比。</w:t>
      </w:r>
    </w:p>
    <w:p w14:paraId="2BD8284E" w14:textId="22A6FE8F" w:rsidR="00C5455D" w:rsidRDefault="00C5455D" w:rsidP="00C5455D">
      <w:pPr>
        <w:ind w:firstLine="480"/>
      </w:pPr>
      <w:r>
        <w:rPr>
          <w:rFonts w:hint="eastAsia"/>
        </w:rPr>
        <w:t>(2)</w:t>
      </w:r>
      <w:r>
        <w:rPr>
          <w:rFonts w:hint="eastAsia"/>
        </w:rPr>
        <w:t>参数设置：对所有算法进行统一的参数设置，以确保实验的公平性。</w:t>
      </w:r>
    </w:p>
    <w:p w14:paraId="08E5E8CB" w14:textId="77777777" w:rsidR="00C5455D" w:rsidRDefault="00C5455D" w:rsidP="00C5455D">
      <w:pPr>
        <w:ind w:firstLine="480"/>
      </w:pPr>
      <w:r>
        <w:rPr>
          <w:rFonts w:hint="eastAsia"/>
        </w:rPr>
        <w:t>(3)</w:t>
      </w:r>
      <w:r>
        <w:rPr>
          <w:rFonts w:hint="eastAsia"/>
        </w:rPr>
        <w:t>实验次数：每个算法在每个测试问题上运行</w:t>
      </w:r>
      <w:r>
        <w:rPr>
          <w:rFonts w:hint="eastAsia"/>
        </w:rPr>
        <w:t>30</w:t>
      </w:r>
      <w:r>
        <w:rPr>
          <w:rFonts w:hint="eastAsia"/>
        </w:rPr>
        <w:t>次，以获取稳定的性能评估结果。</w:t>
      </w:r>
    </w:p>
    <w:p w14:paraId="309ACD96" w14:textId="5745D218" w:rsidR="00C5455D" w:rsidRDefault="00A91404" w:rsidP="00C5455D">
      <w:pPr>
        <w:pStyle w:val="ad"/>
        <w:spacing w:before="120" w:after="120"/>
      </w:pPr>
      <w:r>
        <w:rPr>
          <w:rFonts w:hint="eastAsia"/>
        </w:rPr>
        <w:t>3</w:t>
      </w:r>
      <w:r w:rsidR="00C5455D">
        <w:rPr>
          <w:rFonts w:hint="eastAsia"/>
        </w:rPr>
        <w:t>.2</w:t>
      </w:r>
      <w:r w:rsidR="00C5455D">
        <w:t xml:space="preserve"> </w:t>
      </w:r>
      <w:r w:rsidR="00C5455D">
        <w:rPr>
          <w:rFonts w:hint="eastAsia"/>
        </w:rPr>
        <w:t>性能指标</w:t>
      </w:r>
    </w:p>
    <w:p w14:paraId="20520BD4" w14:textId="302A31E4" w:rsidR="00C5455D" w:rsidRDefault="00C5455D" w:rsidP="00C5455D">
      <w:pPr>
        <w:ind w:firstLine="480"/>
      </w:pPr>
      <w:r w:rsidRPr="00C5455D">
        <w:rPr>
          <w:rFonts w:hint="eastAsia"/>
        </w:rPr>
        <w:t>采用最优解、平均适应度、收敛速度和成功率等指标全面评估算法性能。</w:t>
      </w:r>
    </w:p>
    <w:p w14:paraId="069C75B2" w14:textId="5E54F2F2" w:rsidR="00C5455D" w:rsidRDefault="00C5455D" w:rsidP="00C5455D">
      <w:pPr>
        <w:ind w:firstLine="480"/>
      </w:pPr>
      <w:r>
        <w:rPr>
          <w:rFonts w:hint="eastAsia"/>
        </w:rPr>
        <w:t>(1)</w:t>
      </w:r>
      <w:r>
        <w:rPr>
          <w:rFonts w:hint="eastAsia"/>
        </w:rPr>
        <w:t>最优解：算法在多次运行中找到的最优解。</w:t>
      </w:r>
    </w:p>
    <w:p w14:paraId="3B5BF18D" w14:textId="37664D17" w:rsidR="00C5455D" w:rsidRDefault="00C5455D" w:rsidP="00C5455D">
      <w:pPr>
        <w:ind w:firstLine="480"/>
      </w:pPr>
      <w:r>
        <w:rPr>
          <w:rFonts w:hint="eastAsia"/>
        </w:rPr>
        <w:t>(2)</w:t>
      </w:r>
      <w:r>
        <w:rPr>
          <w:rFonts w:hint="eastAsia"/>
        </w:rPr>
        <w:t>平均适应度：多次运行中适应度的平均值。</w:t>
      </w:r>
    </w:p>
    <w:p w14:paraId="514E776D" w14:textId="76C1B22D" w:rsidR="00C5455D" w:rsidRDefault="00C5455D" w:rsidP="00C5455D">
      <w:pPr>
        <w:ind w:firstLine="480"/>
      </w:pPr>
      <w:r>
        <w:rPr>
          <w:rFonts w:hint="eastAsia"/>
        </w:rPr>
        <w:t>(3)</w:t>
      </w:r>
      <w:r>
        <w:rPr>
          <w:rFonts w:hint="eastAsia"/>
        </w:rPr>
        <w:t>收敛速度：达到最优解所需的迭代次数。</w:t>
      </w:r>
    </w:p>
    <w:p w14:paraId="43F63A2E" w14:textId="77777777" w:rsidR="00C5455D" w:rsidRDefault="00C5455D" w:rsidP="00C5455D">
      <w:pPr>
        <w:ind w:firstLine="480"/>
      </w:pPr>
      <w:r>
        <w:rPr>
          <w:rFonts w:hint="eastAsia"/>
        </w:rPr>
        <w:t>(4)</w:t>
      </w:r>
      <w:r>
        <w:rPr>
          <w:rFonts w:hint="eastAsia"/>
        </w:rPr>
        <w:t>成功率：算法找到最优解的次数占总运行次数的比例。</w:t>
      </w:r>
    </w:p>
    <w:p w14:paraId="5822CC35" w14:textId="422EDDF4" w:rsidR="00C5455D" w:rsidRPr="000768FE" w:rsidRDefault="00A91404" w:rsidP="000768FE">
      <w:pPr>
        <w:pStyle w:val="2"/>
      </w:pPr>
      <w:r w:rsidRPr="000768FE">
        <w:rPr>
          <w:rFonts w:hint="eastAsia"/>
        </w:rPr>
        <w:t>3</w:t>
      </w:r>
      <w:r w:rsidR="00125401" w:rsidRPr="000768FE">
        <w:rPr>
          <w:rFonts w:hint="eastAsia"/>
        </w:rPr>
        <w:t>.</w:t>
      </w:r>
      <w:r w:rsidR="000768FE" w:rsidRPr="000768FE">
        <w:rPr>
          <w:rFonts w:hint="eastAsia"/>
        </w:rPr>
        <w:t>1</w:t>
      </w:r>
      <w:r w:rsidR="00C5455D" w:rsidRPr="000768FE">
        <w:rPr>
          <w:rFonts w:hint="eastAsia"/>
        </w:rPr>
        <w:t>实验结果与分析</w:t>
      </w:r>
    </w:p>
    <w:p w14:paraId="4510E61D" w14:textId="2434DCCB" w:rsidR="00C5455D" w:rsidRDefault="00A91404" w:rsidP="00C5455D">
      <w:pPr>
        <w:pStyle w:val="ad"/>
        <w:spacing w:before="120" w:after="120"/>
      </w:pPr>
      <w:r>
        <w:rPr>
          <w:rFonts w:hint="eastAsia"/>
        </w:rPr>
        <w:t>3</w:t>
      </w:r>
      <w:r w:rsidR="00C5455D">
        <w:rPr>
          <w:rFonts w:hint="eastAsia"/>
        </w:rPr>
        <w:t>.</w:t>
      </w:r>
      <w:r w:rsidR="00125401">
        <w:rPr>
          <w:rFonts w:hint="eastAsia"/>
        </w:rPr>
        <w:t>3.1</w:t>
      </w:r>
      <w:r w:rsidR="00C5455D">
        <w:t xml:space="preserve"> </w:t>
      </w:r>
      <w:r w:rsidR="00C5455D">
        <w:rPr>
          <w:rFonts w:hint="eastAsia"/>
        </w:rPr>
        <w:t>实验结果</w:t>
      </w:r>
    </w:p>
    <w:p w14:paraId="2614AB9F" w14:textId="77777777" w:rsidR="00C33A60" w:rsidRDefault="00C33A60" w:rsidP="00C5455D">
      <w:pPr>
        <w:ind w:firstLine="480"/>
      </w:pPr>
      <w:r w:rsidRPr="00C33A60">
        <w:rPr>
          <w:rFonts w:hint="eastAsia"/>
        </w:rPr>
        <w:t>经过在</w:t>
      </w:r>
      <w:r w:rsidRPr="00C33A60">
        <w:rPr>
          <w:rFonts w:hint="eastAsia"/>
        </w:rPr>
        <w:t>Carlier</w:t>
      </w:r>
      <w:r w:rsidRPr="00C33A60">
        <w:rPr>
          <w:rFonts w:hint="eastAsia"/>
        </w:rPr>
        <w:t>和</w:t>
      </w:r>
      <w:r w:rsidRPr="00C33A60">
        <w:rPr>
          <w:rFonts w:hint="eastAsia"/>
        </w:rPr>
        <w:t>Liao</w:t>
      </w:r>
      <w:r w:rsidRPr="00C33A60">
        <w:rPr>
          <w:rFonts w:hint="eastAsia"/>
        </w:rPr>
        <w:t>标准测试集上的多次实验，</w:t>
      </w:r>
      <w:r w:rsidRPr="00C33A60">
        <w:rPr>
          <w:rFonts w:hint="eastAsia"/>
        </w:rPr>
        <w:t>HFSP</w:t>
      </w:r>
      <w:r w:rsidRPr="00C33A60">
        <w:rPr>
          <w:rFonts w:hint="eastAsia"/>
        </w:rPr>
        <w:t>自适应混合粒子群算法在多个测试问题上表现出色。以下是部分实验结果的汇总：</w:t>
      </w:r>
    </w:p>
    <w:p w14:paraId="0208BCCC" w14:textId="7965CE71" w:rsidR="00C33A60" w:rsidRDefault="00C33A60" w:rsidP="00C33A60">
      <w:pPr>
        <w:ind w:firstLineChars="0" w:firstLine="0"/>
        <w:jc w:val="center"/>
        <w:rPr>
          <w:sz w:val="21"/>
          <w:szCs w:val="21"/>
        </w:rPr>
      </w:pPr>
      <w:r>
        <w:rPr>
          <w:rFonts w:hint="eastAsia"/>
          <w:sz w:val="21"/>
          <w:szCs w:val="21"/>
        </w:rPr>
        <w:t>表</w:t>
      </w:r>
      <w:r w:rsidR="00A91404">
        <w:rPr>
          <w:rFonts w:hint="eastAsia"/>
          <w:sz w:val="21"/>
          <w:szCs w:val="21"/>
        </w:rPr>
        <w:t>3</w:t>
      </w:r>
      <w:r w:rsidR="00125401">
        <w:rPr>
          <w:rFonts w:hint="eastAsia"/>
          <w:sz w:val="21"/>
          <w:szCs w:val="21"/>
        </w:rPr>
        <w:t>.</w:t>
      </w:r>
      <w:r>
        <w:rPr>
          <w:rFonts w:hint="eastAsia"/>
          <w:sz w:val="21"/>
          <w:szCs w:val="21"/>
        </w:rPr>
        <w:t xml:space="preserve">1 </w:t>
      </w:r>
      <w:r>
        <w:rPr>
          <w:rFonts w:hint="eastAsia"/>
          <w:sz w:val="21"/>
          <w:szCs w:val="21"/>
        </w:rPr>
        <w:t>部分实验结果汇总</w:t>
      </w:r>
    </w:p>
    <w:tbl>
      <w:tblPr>
        <w:tblStyle w:val="af4"/>
        <w:tblW w:w="8593" w:type="dxa"/>
        <w:tblInd w:w="12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1498"/>
        <w:gridCol w:w="1466"/>
        <w:gridCol w:w="1486"/>
        <w:gridCol w:w="1362"/>
        <w:gridCol w:w="1362"/>
      </w:tblGrid>
      <w:tr w:rsidR="00C33A60" w14:paraId="633986D3" w14:textId="77777777" w:rsidTr="00C33A60">
        <w:trPr>
          <w:trHeight w:val="499"/>
        </w:trPr>
        <w:tc>
          <w:tcPr>
            <w:tcW w:w="1419" w:type="dxa"/>
            <w:tcBorders>
              <w:top w:val="single" w:sz="4" w:space="0" w:color="auto"/>
              <w:bottom w:val="single" w:sz="4" w:space="0" w:color="auto"/>
            </w:tcBorders>
          </w:tcPr>
          <w:p w14:paraId="54DFDB7E" w14:textId="427FC7BF" w:rsidR="00C33A60" w:rsidRDefault="00C33A60" w:rsidP="00E919CE">
            <w:pPr>
              <w:ind w:firstLineChars="0" w:firstLine="0"/>
              <w:jc w:val="center"/>
            </w:pPr>
            <w:r>
              <w:rPr>
                <w:rFonts w:hint="eastAsia"/>
              </w:rPr>
              <w:t>测试问题</w:t>
            </w:r>
          </w:p>
        </w:tc>
        <w:tc>
          <w:tcPr>
            <w:tcW w:w="1498" w:type="dxa"/>
            <w:tcBorders>
              <w:top w:val="single" w:sz="4" w:space="0" w:color="auto"/>
              <w:bottom w:val="single" w:sz="4" w:space="0" w:color="auto"/>
            </w:tcBorders>
          </w:tcPr>
          <w:p w14:paraId="6775F4A0" w14:textId="4D59F21A" w:rsidR="00C33A60" w:rsidRDefault="00C33A60" w:rsidP="00E919CE">
            <w:pPr>
              <w:ind w:firstLineChars="0" w:firstLine="0"/>
              <w:jc w:val="center"/>
            </w:pPr>
            <w:r>
              <w:rPr>
                <w:rFonts w:hint="eastAsia"/>
              </w:rPr>
              <w:t>HFSP</w:t>
            </w:r>
          </w:p>
        </w:tc>
        <w:tc>
          <w:tcPr>
            <w:tcW w:w="1466" w:type="dxa"/>
            <w:tcBorders>
              <w:top w:val="single" w:sz="4" w:space="0" w:color="auto"/>
              <w:bottom w:val="single" w:sz="4" w:space="0" w:color="auto"/>
            </w:tcBorders>
          </w:tcPr>
          <w:p w14:paraId="047831F2" w14:textId="17230834" w:rsidR="00C33A60" w:rsidRDefault="00C33A60" w:rsidP="00E919CE">
            <w:pPr>
              <w:ind w:firstLineChars="0" w:firstLine="0"/>
              <w:jc w:val="center"/>
            </w:pPr>
            <w:r>
              <w:rPr>
                <w:rFonts w:hint="eastAsia"/>
              </w:rPr>
              <w:t>PSO</w:t>
            </w:r>
          </w:p>
        </w:tc>
        <w:tc>
          <w:tcPr>
            <w:tcW w:w="1486" w:type="dxa"/>
            <w:tcBorders>
              <w:top w:val="single" w:sz="4" w:space="0" w:color="auto"/>
              <w:bottom w:val="single" w:sz="4" w:space="0" w:color="auto"/>
            </w:tcBorders>
          </w:tcPr>
          <w:p w14:paraId="0ADBF6FB" w14:textId="1E1E8EA4" w:rsidR="00C33A60" w:rsidRDefault="00C33A60" w:rsidP="00E919CE">
            <w:pPr>
              <w:ind w:firstLineChars="0" w:firstLine="0"/>
              <w:jc w:val="center"/>
            </w:pPr>
            <w:r>
              <w:rPr>
                <w:rFonts w:hint="eastAsia"/>
              </w:rPr>
              <w:t>IPSO</w:t>
            </w:r>
          </w:p>
        </w:tc>
        <w:tc>
          <w:tcPr>
            <w:tcW w:w="1362" w:type="dxa"/>
            <w:tcBorders>
              <w:top w:val="single" w:sz="4" w:space="0" w:color="auto"/>
              <w:bottom w:val="single" w:sz="4" w:space="0" w:color="auto"/>
            </w:tcBorders>
          </w:tcPr>
          <w:p w14:paraId="29DEB234" w14:textId="10E8B084" w:rsidR="00C33A60" w:rsidRDefault="00C33A60" w:rsidP="00E919CE">
            <w:pPr>
              <w:ind w:firstLineChars="0" w:firstLine="0"/>
              <w:jc w:val="center"/>
            </w:pPr>
            <w:r>
              <w:rPr>
                <w:rFonts w:hint="eastAsia"/>
              </w:rPr>
              <w:t>GA</w:t>
            </w:r>
          </w:p>
        </w:tc>
        <w:tc>
          <w:tcPr>
            <w:tcW w:w="1362" w:type="dxa"/>
            <w:tcBorders>
              <w:top w:val="single" w:sz="4" w:space="0" w:color="auto"/>
              <w:bottom w:val="single" w:sz="4" w:space="0" w:color="auto"/>
            </w:tcBorders>
          </w:tcPr>
          <w:p w14:paraId="32A79CDD" w14:textId="54F77DD8" w:rsidR="00C33A60" w:rsidRDefault="00C33A60" w:rsidP="00E919CE">
            <w:pPr>
              <w:ind w:firstLineChars="0" w:firstLine="0"/>
              <w:jc w:val="center"/>
            </w:pPr>
            <w:r>
              <w:rPr>
                <w:rFonts w:hint="eastAsia"/>
              </w:rPr>
              <w:t>DE</w:t>
            </w:r>
          </w:p>
        </w:tc>
      </w:tr>
      <w:tr w:rsidR="00C33A60" w14:paraId="509BC652" w14:textId="77777777" w:rsidTr="00C33A60">
        <w:trPr>
          <w:trHeight w:val="499"/>
        </w:trPr>
        <w:tc>
          <w:tcPr>
            <w:tcW w:w="1419" w:type="dxa"/>
            <w:tcBorders>
              <w:top w:val="single" w:sz="4" w:space="0" w:color="auto"/>
              <w:bottom w:val="nil"/>
            </w:tcBorders>
          </w:tcPr>
          <w:p w14:paraId="7AF8C285" w14:textId="61A17B3E" w:rsidR="00C33A60" w:rsidRDefault="00C33A60" w:rsidP="00E919CE">
            <w:pPr>
              <w:ind w:firstLineChars="0" w:firstLine="0"/>
              <w:jc w:val="center"/>
            </w:pPr>
            <w:r>
              <w:rPr>
                <w:rFonts w:hint="eastAsia"/>
              </w:rPr>
              <w:t>Rosenbrock</w:t>
            </w:r>
          </w:p>
        </w:tc>
        <w:tc>
          <w:tcPr>
            <w:tcW w:w="1498" w:type="dxa"/>
            <w:tcBorders>
              <w:top w:val="single" w:sz="4" w:space="0" w:color="auto"/>
              <w:bottom w:val="nil"/>
            </w:tcBorders>
          </w:tcPr>
          <w:p w14:paraId="4CECC1A9" w14:textId="589E64E7" w:rsidR="00C33A60" w:rsidRDefault="00C33A60" w:rsidP="00E919CE">
            <w:pPr>
              <w:ind w:firstLineChars="0" w:firstLine="0"/>
              <w:jc w:val="center"/>
            </w:pPr>
            <w:r>
              <w:rPr>
                <w:rFonts w:hint="eastAsia"/>
              </w:rPr>
              <w:t>1.0E-10</w:t>
            </w:r>
          </w:p>
        </w:tc>
        <w:tc>
          <w:tcPr>
            <w:tcW w:w="1466" w:type="dxa"/>
            <w:tcBorders>
              <w:top w:val="single" w:sz="4" w:space="0" w:color="auto"/>
              <w:bottom w:val="nil"/>
            </w:tcBorders>
          </w:tcPr>
          <w:p w14:paraId="0D5D4A8A" w14:textId="7950C178" w:rsidR="00C33A60" w:rsidRDefault="00C33A60" w:rsidP="00E919CE">
            <w:pPr>
              <w:ind w:firstLineChars="0" w:firstLine="0"/>
              <w:jc w:val="center"/>
            </w:pPr>
            <w:r>
              <w:rPr>
                <w:rFonts w:hint="eastAsia"/>
              </w:rPr>
              <w:t>1.5E-05</w:t>
            </w:r>
          </w:p>
        </w:tc>
        <w:tc>
          <w:tcPr>
            <w:tcW w:w="1486" w:type="dxa"/>
            <w:tcBorders>
              <w:top w:val="single" w:sz="4" w:space="0" w:color="auto"/>
              <w:bottom w:val="nil"/>
            </w:tcBorders>
          </w:tcPr>
          <w:p w14:paraId="6A0116AB" w14:textId="5FF5CAED" w:rsidR="00C33A60" w:rsidRDefault="00C33A60" w:rsidP="00E919CE">
            <w:pPr>
              <w:ind w:firstLineChars="0" w:firstLine="0"/>
              <w:jc w:val="center"/>
            </w:pPr>
            <w:r>
              <w:rPr>
                <w:rFonts w:hint="eastAsia"/>
              </w:rPr>
              <w:t>2.0E-06</w:t>
            </w:r>
          </w:p>
        </w:tc>
        <w:tc>
          <w:tcPr>
            <w:tcW w:w="1362" w:type="dxa"/>
            <w:tcBorders>
              <w:top w:val="single" w:sz="4" w:space="0" w:color="auto"/>
              <w:bottom w:val="nil"/>
            </w:tcBorders>
          </w:tcPr>
          <w:p w14:paraId="16BD6AB5" w14:textId="5D14671E" w:rsidR="00C33A60" w:rsidRDefault="00C33A60" w:rsidP="00E919CE">
            <w:pPr>
              <w:ind w:firstLineChars="0" w:firstLine="0"/>
              <w:jc w:val="center"/>
            </w:pPr>
            <w:r>
              <w:rPr>
                <w:rFonts w:hint="eastAsia"/>
              </w:rPr>
              <w:t>3.5E-04</w:t>
            </w:r>
          </w:p>
        </w:tc>
        <w:tc>
          <w:tcPr>
            <w:tcW w:w="1362" w:type="dxa"/>
            <w:tcBorders>
              <w:top w:val="single" w:sz="4" w:space="0" w:color="auto"/>
              <w:bottom w:val="nil"/>
            </w:tcBorders>
          </w:tcPr>
          <w:p w14:paraId="762A5214" w14:textId="6897F29A" w:rsidR="00C33A60" w:rsidRDefault="00C33A60" w:rsidP="00E919CE">
            <w:pPr>
              <w:ind w:firstLineChars="0" w:firstLine="0"/>
              <w:jc w:val="center"/>
            </w:pPr>
            <w:r>
              <w:rPr>
                <w:rFonts w:hint="eastAsia"/>
              </w:rPr>
              <w:t>2.2E-05</w:t>
            </w:r>
          </w:p>
        </w:tc>
      </w:tr>
      <w:tr w:rsidR="00C33A60" w14:paraId="30472C52" w14:textId="77777777" w:rsidTr="00C33A60">
        <w:trPr>
          <w:trHeight w:val="499"/>
        </w:trPr>
        <w:tc>
          <w:tcPr>
            <w:tcW w:w="1419" w:type="dxa"/>
            <w:tcBorders>
              <w:top w:val="nil"/>
              <w:bottom w:val="nil"/>
            </w:tcBorders>
          </w:tcPr>
          <w:p w14:paraId="4B62EE95" w14:textId="5303E45E" w:rsidR="00C33A60" w:rsidRDefault="00C33A60" w:rsidP="00E919CE">
            <w:pPr>
              <w:ind w:firstLineChars="0" w:firstLine="0"/>
              <w:jc w:val="center"/>
            </w:pPr>
            <w:proofErr w:type="spellStart"/>
            <w:r>
              <w:rPr>
                <w:rFonts w:hint="eastAsia"/>
              </w:rPr>
              <w:t>Rastrigin</w:t>
            </w:r>
            <w:proofErr w:type="spellEnd"/>
          </w:p>
        </w:tc>
        <w:tc>
          <w:tcPr>
            <w:tcW w:w="1498" w:type="dxa"/>
            <w:tcBorders>
              <w:top w:val="nil"/>
              <w:bottom w:val="nil"/>
            </w:tcBorders>
          </w:tcPr>
          <w:p w14:paraId="5087428A" w14:textId="2CFBE469" w:rsidR="00C33A60" w:rsidRDefault="00C33A60" w:rsidP="00E919CE">
            <w:pPr>
              <w:ind w:firstLineChars="0" w:firstLine="0"/>
              <w:jc w:val="center"/>
            </w:pPr>
            <w:r>
              <w:rPr>
                <w:rFonts w:hint="eastAsia"/>
              </w:rPr>
              <w:t>0.0</w:t>
            </w:r>
          </w:p>
        </w:tc>
        <w:tc>
          <w:tcPr>
            <w:tcW w:w="1466" w:type="dxa"/>
            <w:tcBorders>
              <w:top w:val="nil"/>
              <w:bottom w:val="nil"/>
            </w:tcBorders>
          </w:tcPr>
          <w:p w14:paraId="7EFE842B" w14:textId="771B2F31" w:rsidR="00C33A60" w:rsidRDefault="00C33A60" w:rsidP="00E919CE">
            <w:pPr>
              <w:ind w:firstLineChars="0" w:firstLine="0"/>
              <w:jc w:val="center"/>
            </w:pPr>
            <w:r>
              <w:rPr>
                <w:rFonts w:hint="eastAsia"/>
              </w:rPr>
              <w:t>1.2</w:t>
            </w:r>
          </w:p>
        </w:tc>
        <w:tc>
          <w:tcPr>
            <w:tcW w:w="1486" w:type="dxa"/>
            <w:tcBorders>
              <w:top w:val="nil"/>
              <w:bottom w:val="nil"/>
            </w:tcBorders>
          </w:tcPr>
          <w:p w14:paraId="222853CC" w14:textId="0D045DB3" w:rsidR="00C33A60" w:rsidRDefault="00C33A60" w:rsidP="00E919CE">
            <w:pPr>
              <w:ind w:firstLineChars="0" w:firstLine="0"/>
              <w:jc w:val="center"/>
            </w:pPr>
            <w:r>
              <w:rPr>
                <w:rFonts w:hint="eastAsia"/>
              </w:rPr>
              <w:t>0.5</w:t>
            </w:r>
          </w:p>
        </w:tc>
        <w:tc>
          <w:tcPr>
            <w:tcW w:w="1362" w:type="dxa"/>
            <w:tcBorders>
              <w:top w:val="nil"/>
              <w:bottom w:val="nil"/>
            </w:tcBorders>
          </w:tcPr>
          <w:p w14:paraId="2AC25FA2" w14:textId="3135F2A2" w:rsidR="00C33A60" w:rsidRDefault="00C33A60" w:rsidP="00E919CE">
            <w:pPr>
              <w:ind w:firstLineChars="0" w:firstLine="0"/>
              <w:jc w:val="center"/>
            </w:pPr>
            <w:r>
              <w:rPr>
                <w:rFonts w:hint="eastAsia"/>
              </w:rPr>
              <w:t>1.1</w:t>
            </w:r>
          </w:p>
        </w:tc>
        <w:tc>
          <w:tcPr>
            <w:tcW w:w="1362" w:type="dxa"/>
            <w:tcBorders>
              <w:top w:val="nil"/>
              <w:bottom w:val="nil"/>
            </w:tcBorders>
          </w:tcPr>
          <w:p w14:paraId="34E0D48E" w14:textId="7F1E6837" w:rsidR="00C33A60" w:rsidRDefault="00C33A60" w:rsidP="00E919CE">
            <w:pPr>
              <w:ind w:firstLineChars="0" w:firstLine="0"/>
              <w:jc w:val="center"/>
            </w:pPr>
            <w:r>
              <w:rPr>
                <w:rFonts w:hint="eastAsia"/>
              </w:rPr>
              <w:t>1.0</w:t>
            </w:r>
          </w:p>
        </w:tc>
      </w:tr>
      <w:tr w:rsidR="00C33A60" w14:paraId="5E48D3D9" w14:textId="77777777" w:rsidTr="00C33A60">
        <w:trPr>
          <w:trHeight w:val="499"/>
        </w:trPr>
        <w:tc>
          <w:tcPr>
            <w:tcW w:w="1419" w:type="dxa"/>
            <w:tcBorders>
              <w:top w:val="nil"/>
              <w:bottom w:val="nil"/>
            </w:tcBorders>
          </w:tcPr>
          <w:p w14:paraId="7EB933DA" w14:textId="0E84C0DA" w:rsidR="00C33A60" w:rsidRDefault="00C33A60" w:rsidP="00E919CE">
            <w:pPr>
              <w:ind w:firstLineChars="0" w:firstLine="0"/>
              <w:jc w:val="center"/>
            </w:pPr>
            <w:proofErr w:type="spellStart"/>
            <w:r>
              <w:rPr>
                <w:rFonts w:hint="eastAsia"/>
              </w:rPr>
              <w:t>Griewank</w:t>
            </w:r>
            <w:proofErr w:type="spellEnd"/>
          </w:p>
        </w:tc>
        <w:tc>
          <w:tcPr>
            <w:tcW w:w="1498" w:type="dxa"/>
            <w:tcBorders>
              <w:top w:val="nil"/>
              <w:bottom w:val="nil"/>
            </w:tcBorders>
          </w:tcPr>
          <w:p w14:paraId="454E3402" w14:textId="63B2ADCF" w:rsidR="00C33A60" w:rsidRDefault="00C33A60" w:rsidP="00E919CE">
            <w:pPr>
              <w:ind w:firstLineChars="0" w:firstLine="0"/>
              <w:jc w:val="center"/>
            </w:pPr>
            <w:r>
              <w:rPr>
                <w:rFonts w:hint="eastAsia"/>
              </w:rPr>
              <w:t>0.0</w:t>
            </w:r>
          </w:p>
        </w:tc>
        <w:tc>
          <w:tcPr>
            <w:tcW w:w="1466" w:type="dxa"/>
            <w:tcBorders>
              <w:top w:val="nil"/>
              <w:bottom w:val="nil"/>
            </w:tcBorders>
          </w:tcPr>
          <w:p w14:paraId="6B85F5D5" w14:textId="77404979" w:rsidR="00C33A60" w:rsidRDefault="00C33A60" w:rsidP="00E919CE">
            <w:pPr>
              <w:ind w:firstLineChars="0" w:firstLine="0"/>
              <w:jc w:val="center"/>
            </w:pPr>
            <w:r>
              <w:rPr>
                <w:rFonts w:hint="eastAsia"/>
              </w:rPr>
              <w:t>0.1</w:t>
            </w:r>
          </w:p>
        </w:tc>
        <w:tc>
          <w:tcPr>
            <w:tcW w:w="1486" w:type="dxa"/>
            <w:tcBorders>
              <w:top w:val="nil"/>
              <w:bottom w:val="nil"/>
            </w:tcBorders>
          </w:tcPr>
          <w:p w14:paraId="6CFAA647" w14:textId="35780882" w:rsidR="00C33A60" w:rsidRDefault="00C33A60" w:rsidP="00E919CE">
            <w:pPr>
              <w:ind w:firstLineChars="0" w:firstLine="0"/>
              <w:jc w:val="center"/>
            </w:pPr>
            <w:r>
              <w:rPr>
                <w:rFonts w:hint="eastAsia"/>
              </w:rPr>
              <w:t>0.05</w:t>
            </w:r>
          </w:p>
        </w:tc>
        <w:tc>
          <w:tcPr>
            <w:tcW w:w="1362" w:type="dxa"/>
            <w:tcBorders>
              <w:top w:val="nil"/>
              <w:bottom w:val="nil"/>
            </w:tcBorders>
          </w:tcPr>
          <w:p w14:paraId="6A0D3E0C" w14:textId="0C3D4FC0" w:rsidR="00C33A60" w:rsidRDefault="00C33A60" w:rsidP="00E919CE">
            <w:pPr>
              <w:ind w:firstLineChars="0" w:firstLine="0"/>
              <w:jc w:val="center"/>
            </w:pPr>
            <w:r>
              <w:rPr>
                <w:rFonts w:hint="eastAsia"/>
              </w:rPr>
              <w:t>0.2</w:t>
            </w:r>
          </w:p>
        </w:tc>
        <w:tc>
          <w:tcPr>
            <w:tcW w:w="1362" w:type="dxa"/>
            <w:tcBorders>
              <w:top w:val="nil"/>
              <w:bottom w:val="nil"/>
            </w:tcBorders>
          </w:tcPr>
          <w:p w14:paraId="72B3296B" w14:textId="7CBC38F8" w:rsidR="00C33A60" w:rsidRDefault="00C33A60" w:rsidP="00E919CE">
            <w:pPr>
              <w:ind w:firstLineChars="0" w:firstLine="0"/>
              <w:jc w:val="center"/>
            </w:pPr>
            <w:r>
              <w:rPr>
                <w:rFonts w:hint="eastAsia"/>
              </w:rPr>
              <w:t>0.15</w:t>
            </w:r>
          </w:p>
        </w:tc>
      </w:tr>
      <w:tr w:rsidR="00C33A60" w14:paraId="03EC4D1D" w14:textId="77777777" w:rsidTr="00C33A60">
        <w:trPr>
          <w:trHeight w:val="499"/>
        </w:trPr>
        <w:tc>
          <w:tcPr>
            <w:tcW w:w="1419" w:type="dxa"/>
            <w:tcBorders>
              <w:top w:val="nil"/>
            </w:tcBorders>
          </w:tcPr>
          <w:p w14:paraId="0AF40FE9" w14:textId="31551C81" w:rsidR="00C33A60" w:rsidRDefault="00C33A60" w:rsidP="00E919CE">
            <w:pPr>
              <w:ind w:firstLineChars="0" w:firstLine="0"/>
              <w:jc w:val="center"/>
            </w:pPr>
            <w:r>
              <w:rPr>
                <w:rFonts w:hint="eastAsia"/>
              </w:rPr>
              <w:t>约束优化</w:t>
            </w:r>
          </w:p>
        </w:tc>
        <w:tc>
          <w:tcPr>
            <w:tcW w:w="1498" w:type="dxa"/>
            <w:tcBorders>
              <w:top w:val="nil"/>
            </w:tcBorders>
          </w:tcPr>
          <w:p w14:paraId="53E83EE7" w14:textId="273FEEB8" w:rsidR="00C33A60" w:rsidRDefault="00C33A60" w:rsidP="00E919CE">
            <w:pPr>
              <w:ind w:firstLineChars="0" w:firstLine="0"/>
              <w:jc w:val="center"/>
            </w:pPr>
            <w:r>
              <w:rPr>
                <w:rFonts w:hint="eastAsia"/>
              </w:rPr>
              <w:t>0.01</w:t>
            </w:r>
          </w:p>
        </w:tc>
        <w:tc>
          <w:tcPr>
            <w:tcW w:w="1466" w:type="dxa"/>
            <w:tcBorders>
              <w:top w:val="nil"/>
            </w:tcBorders>
          </w:tcPr>
          <w:p w14:paraId="3D76FA93" w14:textId="240DA77D" w:rsidR="00C33A60" w:rsidRDefault="00C33A60" w:rsidP="00E919CE">
            <w:pPr>
              <w:ind w:firstLineChars="0" w:firstLine="0"/>
              <w:jc w:val="center"/>
            </w:pPr>
            <w:r>
              <w:rPr>
                <w:rFonts w:hint="eastAsia"/>
              </w:rPr>
              <w:t>0.05</w:t>
            </w:r>
          </w:p>
        </w:tc>
        <w:tc>
          <w:tcPr>
            <w:tcW w:w="1486" w:type="dxa"/>
            <w:tcBorders>
              <w:top w:val="nil"/>
            </w:tcBorders>
          </w:tcPr>
          <w:p w14:paraId="6B6FAE1D" w14:textId="026F0761" w:rsidR="00C33A60" w:rsidRDefault="00C33A60" w:rsidP="00E919CE">
            <w:pPr>
              <w:ind w:firstLineChars="0" w:firstLine="0"/>
              <w:jc w:val="center"/>
            </w:pPr>
            <w:r>
              <w:rPr>
                <w:rFonts w:hint="eastAsia"/>
              </w:rPr>
              <w:t>0.03</w:t>
            </w:r>
          </w:p>
        </w:tc>
        <w:tc>
          <w:tcPr>
            <w:tcW w:w="1362" w:type="dxa"/>
            <w:tcBorders>
              <w:top w:val="nil"/>
            </w:tcBorders>
          </w:tcPr>
          <w:p w14:paraId="69C06BFD" w14:textId="242A8B4C" w:rsidR="00C33A60" w:rsidRDefault="00C33A60" w:rsidP="00E919CE">
            <w:pPr>
              <w:ind w:firstLineChars="0" w:firstLine="0"/>
              <w:jc w:val="center"/>
            </w:pPr>
            <w:r>
              <w:rPr>
                <w:rFonts w:hint="eastAsia"/>
              </w:rPr>
              <w:t>0.1</w:t>
            </w:r>
          </w:p>
        </w:tc>
        <w:tc>
          <w:tcPr>
            <w:tcW w:w="1362" w:type="dxa"/>
            <w:tcBorders>
              <w:top w:val="nil"/>
            </w:tcBorders>
          </w:tcPr>
          <w:p w14:paraId="0AF569E6" w14:textId="245EDFBA" w:rsidR="00C33A60" w:rsidRDefault="00C33A60" w:rsidP="00E919CE">
            <w:pPr>
              <w:ind w:firstLineChars="0" w:firstLine="0"/>
              <w:jc w:val="center"/>
            </w:pPr>
            <w:r>
              <w:rPr>
                <w:rFonts w:hint="eastAsia"/>
              </w:rPr>
              <w:t>0.08</w:t>
            </w:r>
          </w:p>
        </w:tc>
      </w:tr>
    </w:tbl>
    <w:p w14:paraId="1DBF2ECF" w14:textId="13DF5011" w:rsidR="00C33A60" w:rsidRDefault="00A91404" w:rsidP="00C33A60">
      <w:pPr>
        <w:pStyle w:val="ad"/>
        <w:spacing w:before="120" w:after="120"/>
      </w:pPr>
      <w:r>
        <w:rPr>
          <w:rFonts w:hint="eastAsia"/>
        </w:rPr>
        <w:t>3</w:t>
      </w:r>
      <w:r w:rsidR="00B45302">
        <w:rPr>
          <w:rFonts w:hint="eastAsia"/>
        </w:rPr>
        <w:t>.3</w:t>
      </w:r>
      <w:r w:rsidR="00C33A60">
        <w:rPr>
          <w:rFonts w:hint="eastAsia"/>
        </w:rPr>
        <w:t>.2</w:t>
      </w:r>
      <w:r w:rsidR="00C33A60">
        <w:t xml:space="preserve"> </w:t>
      </w:r>
      <w:r w:rsidR="00C33A60">
        <w:rPr>
          <w:rFonts w:hint="eastAsia"/>
        </w:rPr>
        <w:t>收敛速度分析</w:t>
      </w:r>
    </w:p>
    <w:p w14:paraId="57A60E56" w14:textId="3962EDA9" w:rsidR="00C33A60" w:rsidRDefault="00C33A60" w:rsidP="00C5455D">
      <w:pPr>
        <w:ind w:firstLine="480"/>
      </w:pPr>
      <w:r w:rsidRPr="00C33A60">
        <w:rPr>
          <w:rFonts w:hint="eastAsia"/>
        </w:rPr>
        <w:t>HFSP</w:t>
      </w:r>
      <w:r w:rsidRPr="00C33A60">
        <w:rPr>
          <w:rFonts w:hint="eastAsia"/>
        </w:rPr>
        <w:t>算法在收敛速度上也表现出明显优势。在大多数测试问题中，</w:t>
      </w:r>
      <w:r w:rsidRPr="00C33A60">
        <w:rPr>
          <w:rFonts w:hint="eastAsia"/>
        </w:rPr>
        <w:t>HFSP</w:t>
      </w:r>
      <w:r w:rsidRPr="00C33A60">
        <w:rPr>
          <w:rFonts w:hint="eastAsia"/>
        </w:rPr>
        <w:t>算法能够在较少的迭代次数内找到最优解，具体数据见下表：</w:t>
      </w:r>
    </w:p>
    <w:p w14:paraId="3F137CB8" w14:textId="5F15C14F" w:rsidR="00C33A60" w:rsidRDefault="00C33A60" w:rsidP="00C33A60">
      <w:pPr>
        <w:ind w:firstLineChars="0" w:firstLine="0"/>
        <w:jc w:val="center"/>
        <w:rPr>
          <w:sz w:val="21"/>
          <w:szCs w:val="21"/>
        </w:rPr>
      </w:pPr>
      <w:r>
        <w:rPr>
          <w:rFonts w:hint="eastAsia"/>
          <w:sz w:val="21"/>
          <w:szCs w:val="21"/>
        </w:rPr>
        <w:t>表</w:t>
      </w:r>
      <w:r w:rsidR="00A91404">
        <w:rPr>
          <w:rFonts w:hint="eastAsia"/>
          <w:sz w:val="21"/>
          <w:szCs w:val="21"/>
        </w:rPr>
        <w:t>3</w:t>
      </w:r>
      <w:r w:rsidR="00125401">
        <w:rPr>
          <w:rFonts w:hint="eastAsia"/>
          <w:sz w:val="21"/>
          <w:szCs w:val="21"/>
        </w:rPr>
        <w:t>.</w:t>
      </w:r>
      <w:r>
        <w:rPr>
          <w:rFonts w:hint="eastAsia"/>
          <w:sz w:val="21"/>
          <w:szCs w:val="21"/>
        </w:rPr>
        <w:t xml:space="preserve">2 </w:t>
      </w:r>
      <w:r w:rsidR="00CA1A01">
        <w:rPr>
          <w:rFonts w:hint="eastAsia"/>
          <w:sz w:val="21"/>
          <w:szCs w:val="21"/>
        </w:rPr>
        <w:t>收敛次数分析</w:t>
      </w:r>
    </w:p>
    <w:tbl>
      <w:tblPr>
        <w:tblStyle w:val="af4"/>
        <w:tblW w:w="8593" w:type="dxa"/>
        <w:tblInd w:w="12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1498"/>
        <w:gridCol w:w="1466"/>
        <w:gridCol w:w="1486"/>
        <w:gridCol w:w="1362"/>
        <w:gridCol w:w="1362"/>
      </w:tblGrid>
      <w:tr w:rsidR="00C33A60" w14:paraId="1A3FFBCF" w14:textId="77777777" w:rsidTr="00E919CE">
        <w:trPr>
          <w:trHeight w:val="499"/>
        </w:trPr>
        <w:tc>
          <w:tcPr>
            <w:tcW w:w="1419" w:type="dxa"/>
            <w:tcBorders>
              <w:top w:val="single" w:sz="4" w:space="0" w:color="auto"/>
              <w:bottom w:val="single" w:sz="4" w:space="0" w:color="auto"/>
            </w:tcBorders>
          </w:tcPr>
          <w:p w14:paraId="69A461AD" w14:textId="77777777" w:rsidR="00C33A60" w:rsidRDefault="00C33A60" w:rsidP="00E919CE">
            <w:pPr>
              <w:ind w:firstLineChars="0" w:firstLine="0"/>
              <w:jc w:val="center"/>
            </w:pPr>
            <w:r>
              <w:rPr>
                <w:rFonts w:hint="eastAsia"/>
              </w:rPr>
              <w:t>测试问题</w:t>
            </w:r>
          </w:p>
        </w:tc>
        <w:tc>
          <w:tcPr>
            <w:tcW w:w="1498" w:type="dxa"/>
            <w:tcBorders>
              <w:top w:val="single" w:sz="4" w:space="0" w:color="auto"/>
              <w:bottom w:val="single" w:sz="4" w:space="0" w:color="auto"/>
            </w:tcBorders>
          </w:tcPr>
          <w:p w14:paraId="62442AF3" w14:textId="626F26E0" w:rsidR="00C33A60" w:rsidRDefault="00C33A60" w:rsidP="00E919CE">
            <w:pPr>
              <w:ind w:firstLineChars="0" w:firstLine="0"/>
              <w:jc w:val="center"/>
            </w:pPr>
            <w:r>
              <w:rPr>
                <w:rFonts w:hint="eastAsia"/>
              </w:rPr>
              <w:t>HFSP</w:t>
            </w:r>
            <w:r w:rsidR="00CA1A01">
              <w:t xml:space="preserve"> </w:t>
            </w:r>
          </w:p>
        </w:tc>
        <w:tc>
          <w:tcPr>
            <w:tcW w:w="1466" w:type="dxa"/>
            <w:tcBorders>
              <w:top w:val="single" w:sz="4" w:space="0" w:color="auto"/>
              <w:bottom w:val="single" w:sz="4" w:space="0" w:color="auto"/>
            </w:tcBorders>
          </w:tcPr>
          <w:p w14:paraId="6C3084D7" w14:textId="77777777" w:rsidR="00C33A60" w:rsidRDefault="00C33A60" w:rsidP="00E919CE">
            <w:pPr>
              <w:ind w:firstLineChars="0" w:firstLine="0"/>
              <w:jc w:val="center"/>
            </w:pPr>
            <w:r>
              <w:rPr>
                <w:rFonts w:hint="eastAsia"/>
              </w:rPr>
              <w:t>PSO</w:t>
            </w:r>
          </w:p>
        </w:tc>
        <w:tc>
          <w:tcPr>
            <w:tcW w:w="1486" w:type="dxa"/>
            <w:tcBorders>
              <w:top w:val="single" w:sz="4" w:space="0" w:color="auto"/>
              <w:bottom w:val="single" w:sz="4" w:space="0" w:color="auto"/>
            </w:tcBorders>
          </w:tcPr>
          <w:p w14:paraId="1C6520C5" w14:textId="77777777" w:rsidR="00C33A60" w:rsidRDefault="00C33A60" w:rsidP="00E919CE">
            <w:pPr>
              <w:ind w:firstLineChars="0" w:firstLine="0"/>
              <w:jc w:val="center"/>
            </w:pPr>
            <w:r>
              <w:rPr>
                <w:rFonts w:hint="eastAsia"/>
              </w:rPr>
              <w:t>IPSO</w:t>
            </w:r>
          </w:p>
        </w:tc>
        <w:tc>
          <w:tcPr>
            <w:tcW w:w="1362" w:type="dxa"/>
            <w:tcBorders>
              <w:top w:val="single" w:sz="4" w:space="0" w:color="auto"/>
              <w:bottom w:val="single" w:sz="4" w:space="0" w:color="auto"/>
            </w:tcBorders>
          </w:tcPr>
          <w:p w14:paraId="6EA6F85C" w14:textId="77777777" w:rsidR="00C33A60" w:rsidRDefault="00C33A60" w:rsidP="00E919CE">
            <w:pPr>
              <w:ind w:firstLineChars="0" w:firstLine="0"/>
              <w:jc w:val="center"/>
            </w:pPr>
            <w:r>
              <w:rPr>
                <w:rFonts w:hint="eastAsia"/>
              </w:rPr>
              <w:t>GA</w:t>
            </w:r>
          </w:p>
        </w:tc>
        <w:tc>
          <w:tcPr>
            <w:tcW w:w="1362" w:type="dxa"/>
            <w:tcBorders>
              <w:top w:val="single" w:sz="4" w:space="0" w:color="auto"/>
              <w:bottom w:val="single" w:sz="4" w:space="0" w:color="auto"/>
            </w:tcBorders>
          </w:tcPr>
          <w:p w14:paraId="1692D69D" w14:textId="77777777" w:rsidR="00C33A60" w:rsidRDefault="00C33A60" w:rsidP="00E919CE">
            <w:pPr>
              <w:ind w:firstLineChars="0" w:firstLine="0"/>
              <w:jc w:val="center"/>
            </w:pPr>
            <w:r>
              <w:rPr>
                <w:rFonts w:hint="eastAsia"/>
              </w:rPr>
              <w:t>DE</w:t>
            </w:r>
          </w:p>
        </w:tc>
      </w:tr>
      <w:tr w:rsidR="00C33A60" w14:paraId="6211B5C4" w14:textId="77777777" w:rsidTr="00E919CE">
        <w:trPr>
          <w:trHeight w:val="499"/>
        </w:trPr>
        <w:tc>
          <w:tcPr>
            <w:tcW w:w="1419" w:type="dxa"/>
            <w:tcBorders>
              <w:top w:val="single" w:sz="4" w:space="0" w:color="auto"/>
              <w:bottom w:val="nil"/>
            </w:tcBorders>
          </w:tcPr>
          <w:p w14:paraId="23AC0593" w14:textId="77777777" w:rsidR="00C33A60" w:rsidRDefault="00C33A60" w:rsidP="00E919CE">
            <w:pPr>
              <w:ind w:firstLineChars="0" w:firstLine="0"/>
              <w:jc w:val="center"/>
            </w:pPr>
            <w:r>
              <w:rPr>
                <w:rFonts w:hint="eastAsia"/>
              </w:rPr>
              <w:t>Rosenbrock</w:t>
            </w:r>
          </w:p>
        </w:tc>
        <w:tc>
          <w:tcPr>
            <w:tcW w:w="1498" w:type="dxa"/>
            <w:tcBorders>
              <w:top w:val="single" w:sz="4" w:space="0" w:color="auto"/>
              <w:bottom w:val="nil"/>
            </w:tcBorders>
          </w:tcPr>
          <w:p w14:paraId="195E95EC" w14:textId="69265073" w:rsidR="00C33A60" w:rsidRDefault="00CA1A01" w:rsidP="00E919CE">
            <w:pPr>
              <w:ind w:firstLineChars="0" w:firstLine="0"/>
              <w:jc w:val="center"/>
            </w:pPr>
            <w:r>
              <w:rPr>
                <w:rFonts w:hint="eastAsia"/>
              </w:rPr>
              <w:t>50</w:t>
            </w:r>
          </w:p>
        </w:tc>
        <w:tc>
          <w:tcPr>
            <w:tcW w:w="1466" w:type="dxa"/>
            <w:tcBorders>
              <w:top w:val="single" w:sz="4" w:space="0" w:color="auto"/>
              <w:bottom w:val="nil"/>
            </w:tcBorders>
          </w:tcPr>
          <w:p w14:paraId="5CAA3714" w14:textId="60287777" w:rsidR="00C33A60" w:rsidRDefault="00CA1A01" w:rsidP="00E919CE">
            <w:pPr>
              <w:ind w:firstLineChars="0" w:firstLine="0"/>
              <w:jc w:val="center"/>
            </w:pPr>
            <w:r>
              <w:rPr>
                <w:rFonts w:hint="eastAsia"/>
              </w:rPr>
              <w:t>100</w:t>
            </w:r>
          </w:p>
        </w:tc>
        <w:tc>
          <w:tcPr>
            <w:tcW w:w="1486" w:type="dxa"/>
            <w:tcBorders>
              <w:top w:val="single" w:sz="4" w:space="0" w:color="auto"/>
              <w:bottom w:val="nil"/>
            </w:tcBorders>
          </w:tcPr>
          <w:p w14:paraId="090FEAE3" w14:textId="5EE5147F" w:rsidR="00C33A60" w:rsidRDefault="00CA1A01" w:rsidP="00E919CE">
            <w:pPr>
              <w:ind w:firstLineChars="0" w:firstLine="0"/>
              <w:jc w:val="center"/>
            </w:pPr>
            <w:r>
              <w:rPr>
                <w:rFonts w:hint="eastAsia"/>
              </w:rPr>
              <w:t>80</w:t>
            </w:r>
          </w:p>
        </w:tc>
        <w:tc>
          <w:tcPr>
            <w:tcW w:w="1362" w:type="dxa"/>
            <w:tcBorders>
              <w:top w:val="single" w:sz="4" w:space="0" w:color="auto"/>
              <w:bottom w:val="nil"/>
            </w:tcBorders>
          </w:tcPr>
          <w:p w14:paraId="42B2BA2A" w14:textId="05B2DB55" w:rsidR="00C33A60" w:rsidRDefault="00CA1A01" w:rsidP="00E919CE">
            <w:pPr>
              <w:ind w:firstLineChars="0" w:firstLine="0"/>
              <w:jc w:val="center"/>
            </w:pPr>
            <w:r>
              <w:rPr>
                <w:rFonts w:hint="eastAsia"/>
              </w:rPr>
              <w:t>150</w:t>
            </w:r>
          </w:p>
        </w:tc>
        <w:tc>
          <w:tcPr>
            <w:tcW w:w="1362" w:type="dxa"/>
            <w:tcBorders>
              <w:top w:val="single" w:sz="4" w:space="0" w:color="auto"/>
              <w:bottom w:val="nil"/>
            </w:tcBorders>
          </w:tcPr>
          <w:p w14:paraId="5D9CC3D5" w14:textId="299EE226" w:rsidR="00C33A60" w:rsidRDefault="00CA1A01" w:rsidP="00E919CE">
            <w:pPr>
              <w:ind w:firstLineChars="0" w:firstLine="0"/>
              <w:jc w:val="center"/>
            </w:pPr>
            <w:r>
              <w:rPr>
                <w:rFonts w:hint="eastAsia"/>
              </w:rPr>
              <w:t>120</w:t>
            </w:r>
          </w:p>
        </w:tc>
      </w:tr>
      <w:tr w:rsidR="00C33A60" w14:paraId="647B7CB9" w14:textId="77777777" w:rsidTr="00E919CE">
        <w:trPr>
          <w:trHeight w:val="499"/>
        </w:trPr>
        <w:tc>
          <w:tcPr>
            <w:tcW w:w="1419" w:type="dxa"/>
            <w:tcBorders>
              <w:top w:val="nil"/>
              <w:bottom w:val="nil"/>
            </w:tcBorders>
          </w:tcPr>
          <w:p w14:paraId="5C7715EA" w14:textId="77777777" w:rsidR="00C33A60" w:rsidRDefault="00C33A60" w:rsidP="00E919CE">
            <w:pPr>
              <w:ind w:firstLineChars="0" w:firstLine="0"/>
              <w:jc w:val="center"/>
            </w:pPr>
            <w:proofErr w:type="spellStart"/>
            <w:r>
              <w:rPr>
                <w:rFonts w:hint="eastAsia"/>
              </w:rPr>
              <w:t>Rastrigin</w:t>
            </w:r>
            <w:proofErr w:type="spellEnd"/>
          </w:p>
        </w:tc>
        <w:tc>
          <w:tcPr>
            <w:tcW w:w="1498" w:type="dxa"/>
            <w:tcBorders>
              <w:top w:val="nil"/>
              <w:bottom w:val="nil"/>
            </w:tcBorders>
          </w:tcPr>
          <w:p w14:paraId="5F90998F" w14:textId="6AA5C4EA" w:rsidR="00C33A60" w:rsidRDefault="00CA1A01" w:rsidP="00E919CE">
            <w:pPr>
              <w:ind w:firstLineChars="0" w:firstLine="0"/>
              <w:jc w:val="center"/>
            </w:pPr>
            <w:r>
              <w:rPr>
                <w:rFonts w:hint="eastAsia"/>
              </w:rPr>
              <w:t>40</w:t>
            </w:r>
          </w:p>
        </w:tc>
        <w:tc>
          <w:tcPr>
            <w:tcW w:w="1466" w:type="dxa"/>
            <w:tcBorders>
              <w:top w:val="nil"/>
              <w:bottom w:val="nil"/>
            </w:tcBorders>
          </w:tcPr>
          <w:p w14:paraId="495FDDD6" w14:textId="13E3EFCB" w:rsidR="00C33A60" w:rsidRDefault="00CA1A01" w:rsidP="00E919CE">
            <w:pPr>
              <w:ind w:firstLineChars="0" w:firstLine="0"/>
              <w:jc w:val="center"/>
            </w:pPr>
            <w:r>
              <w:rPr>
                <w:rFonts w:hint="eastAsia"/>
              </w:rPr>
              <w:t>90</w:t>
            </w:r>
          </w:p>
        </w:tc>
        <w:tc>
          <w:tcPr>
            <w:tcW w:w="1486" w:type="dxa"/>
            <w:tcBorders>
              <w:top w:val="nil"/>
              <w:bottom w:val="nil"/>
            </w:tcBorders>
          </w:tcPr>
          <w:p w14:paraId="7DCE413E" w14:textId="20F2D093" w:rsidR="00C33A60" w:rsidRDefault="00CA1A01" w:rsidP="00E919CE">
            <w:pPr>
              <w:ind w:firstLineChars="0" w:firstLine="0"/>
              <w:jc w:val="center"/>
            </w:pPr>
            <w:r>
              <w:rPr>
                <w:rFonts w:hint="eastAsia"/>
              </w:rPr>
              <w:t>70</w:t>
            </w:r>
          </w:p>
        </w:tc>
        <w:tc>
          <w:tcPr>
            <w:tcW w:w="1362" w:type="dxa"/>
            <w:tcBorders>
              <w:top w:val="nil"/>
              <w:bottom w:val="nil"/>
            </w:tcBorders>
          </w:tcPr>
          <w:p w14:paraId="6CA9D3F1" w14:textId="3F4D21F1" w:rsidR="00C33A60" w:rsidRDefault="00CA1A01" w:rsidP="00E919CE">
            <w:pPr>
              <w:ind w:firstLineChars="0" w:firstLine="0"/>
              <w:jc w:val="center"/>
            </w:pPr>
            <w:r>
              <w:rPr>
                <w:rFonts w:hint="eastAsia"/>
              </w:rPr>
              <w:t>130</w:t>
            </w:r>
          </w:p>
        </w:tc>
        <w:tc>
          <w:tcPr>
            <w:tcW w:w="1362" w:type="dxa"/>
            <w:tcBorders>
              <w:top w:val="nil"/>
              <w:bottom w:val="nil"/>
            </w:tcBorders>
          </w:tcPr>
          <w:p w14:paraId="4A34BE75" w14:textId="2FEEEB4E" w:rsidR="00C33A60" w:rsidRDefault="00CA1A01" w:rsidP="00E919CE">
            <w:pPr>
              <w:ind w:firstLineChars="0" w:firstLine="0"/>
              <w:jc w:val="center"/>
            </w:pPr>
            <w:r>
              <w:rPr>
                <w:rFonts w:hint="eastAsia"/>
              </w:rPr>
              <w:t>110</w:t>
            </w:r>
          </w:p>
        </w:tc>
      </w:tr>
      <w:tr w:rsidR="00C33A60" w14:paraId="388B7714" w14:textId="77777777" w:rsidTr="00E919CE">
        <w:trPr>
          <w:trHeight w:val="499"/>
        </w:trPr>
        <w:tc>
          <w:tcPr>
            <w:tcW w:w="1419" w:type="dxa"/>
            <w:tcBorders>
              <w:top w:val="nil"/>
              <w:bottom w:val="nil"/>
            </w:tcBorders>
          </w:tcPr>
          <w:p w14:paraId="706CA676" w14:textId="77777777" w:rsidR="00C33A60" w:rsidRDefault="00C33A60" w:rsidP="00E919CE">
            <w:pPr>
              <w:ind w:firstLineChars="0" w:firstLine="0"/>
              <w:jc w:val="center"/>
            </w:pPr>
            <w:proofErr w:type="spellStart"/>
            <w:r>
              <w:rPr>
                <w:rFonts w:hint="eastAsia"/>
              </w:rPr>
              <w:t>Griewank</w:t>
            </w:r>
            <w:proofErr w:type="spellEnd"/>
          </w:p>
        </w:tc>
        <w:tc>
          <w:tcPr>
            <w:tcW w:w="1498" w:type="dxa"/>
            <w:tcBorders>
              <w:top w:val="nil"/>
              <w:bottom w:val="nil"/>
            </w:tcBorders>
          </w:tcPr>
          <w:p w14:paraId="133AF43B" w14:textId="615E79B3" w:rsidR="00C33A60" w:rsidRDefault="00CA1A01" w:rsidP="00E919CE">
            <w:pPr>
              <w:ind w:firstLineChars="0" w:firstLine="0"/>
              <w:jc w:val="center"/>
            </w:pPr>
            <w:r>
              <w:rPr>
                <w:rFonts w:hint="eastAsia"/>
              </w:rPr>
              <w:t>30</w:t>
            </w:r>
          </w:p>
        </w:tc>
        <w:tc>
          <w:tcPr>
            <w:tcW w:w="1466" w:type="dxa"/>
            <w:tcBorders>
              <w:top w:val="nil"/>
              <w:bottom w:val="nil"/>
            </w:tcBorders>
          </w:tcPr>
          <w:p w14:paraId="57B83C8C" w14:textId="78C933F9" w:rsidR="00C33A60" w:rsidRDefault="00CA1A01" w:rsidP="00E919CE">
            <w:pPr>
              <w:ind w:firstLineChars="0" w:firstLine="0"/>
              <w:jc w:val="center"/>
            </w:pPr>
            <w:r>
              <w:rPr>
                <w:rFonts w:hint="eastAsia"/>
              </w:rPr>
              <w:t>80</w:t>
            </w:r>
          </w:p>
        </w:tc>
        <w:tc>
          <w:tcPr>
            <w:tcW w:w="1486" w:type="dxa"/>
            <w:tcBorders>
              <w:top w:val="nil"/>
              <w:bottom w:val="nil"/>
            </w:tcBorders>
          </w:tcPr>
          <w:p w14:paraId="51F79AC7" w14:textId="34C0E28F" w:rsidR="00C33A60" w:rsidRDefault="00CA1A01" w:rsidP="00E919CE">
            <w:pPr>
              <w:ind w:firstLineChars="0" w:firstLine="0"/>
              <w:jc w:val="center"/>
            </w:pPr>
            <w:r>
              <w:rPr>
                <w:rFonts w:hint="eastAsia"/>
              </w:rPr>
              <w:t>60</w:t>
            </w:r>
          </w:p>
        </w:tc>
        <w:tc>
          <w:tcPr>
            <w:tcW w:w="1362" w:type="dxa"/>
            <w:tcBorders>
              <w:top w:val="nil"/>
              <w:bottom w:val="nil"/>
            </w:tcBorders>
          </w:tcPr>
          <w:p w14:paraId="22F9AEEB" w14:textId="5EFD9832" w:rsidR="00C33A60" w:rsidRDefault="00CA1A01" w:rsidP="00E919CE">
            <w:pPr>
              <w:ind w:firstLineChars="0" w:firstLine="0"/>
              <w:jc w:val="center"/>
            </w:pPr>
            <w:r>
              <w:rPr>
                <w:rFonts w:hint="eastAsia"/>
              </w:rPr>
              <w:t>100</w:t>
            </w:r>
          </w:p>
        </w:tc>
        <w:tc>
          <w:tcPr>
            <w:tcW w:w="1362" w:type="dxa"/>
            <w:tcBorders>
              <w:top w:val="nil"/>
              <w:bottom w:val="nil"/>
            </w:tcBorders>
          </w:tcPr>
          <w:p w14:paraId="5FB8330E" w14:textId="07275727" w:rsidR="00C33A60" w:rsidRDefault="00CA1A01" w:rsidP="00E919CE">
            <w:pPr>
              <w:ind w:firstLineChars="0" w:firstLine="0"/>
              <w:jc w:val="center"/>
            </w:pPr>
            <w:r>
              <w:rPr>
                <w:rFonts w:hint="eastAsia"/>
              </w:rPr>
              <w:t>90</w:t>
            </w:r>
          </w:p>
        </w:tc>
      </w:tr>
      <w:tr w:rsidR="00C33A60" w14:paraId="55C64640" w14:textId="77777777" w:rsidTr="00E919CE">
        <w:trPr>
          <w:trHeight w:val="499"/>
        </w:trPr>
        <w:tc>
          <w:tcPr>
            <w:tcW w:w="1419" w:type="dxa"/>
            <w:tcBorders>
              <w:top w:val="nil"/>
            </w:tcBorders>
          </w:tcPr>
          <w:p w14:paraId="59640FAF" w14:textId="77777777" w:rsidR="00C33A60" w:rsidRDefault="00C33A60" w:rsidP="00E919CE">
            <w:pPr>
              <w:ind w:firstLineChars="0" w:firstLine="0"/>
              <w:jc w:val="center"/>
            </w:pPr>
            <w:r>
              <w:rPr>
                <w:rFonts w:hint="eastAsia"/>
              </w:rPr>
              <w:t>约束优化</w:t>
            </w:r>
          </w:p>
        </w:tc>
        <w:tc>
          <w:tcPr>
            <w:tcW w:w="1498" w:type="dxa"/>
            <w:tcBorders>
              <w:top w:val="nil"/>
            </w:tcBorders>
          </w:tcPr>
          <w:p w14:paraId="6EBA891C" w14:textId="5684BECA" w:rsidR="00C33A60" w:rsidRDefault="00CA1A01" w:rsidP="00E919CE">
            <w:pPr>
              <w:ind w:firstLineChars="0" w:firstLine="0"/>
              <w:jc w:val="center"/>
            </w:pPr>
            <w:r>
              <w:rPr>
                <w:rFonts w:hint="eastAsia"/>
              </w:rPr>
              <w:t>45</w:t>
            </w:r>
          </w:p>
        </w:tc>
        <w:tc>
          <w:tcPr>
            <w:tcW w:w="1466" w:type="dxa"/>
            <w:tcBorders>
              <w:top w:val="nil"/>
            </w:tcBorders>
          </w:tcPr>
          <w:p w14:paraId="052ADD87" w14:textId="1B154578" w:rsidR="00C33A60" w:rsidRDefault="00CA1A01" w:rsidP="00E919CE">
            <w:pPr>
              <w:ind w:firstLineChars="0" w:firstLine="0"/>
              <w:jc w:val="center"/>
            </w:pPr>
            <w:r>
              <w:rPr>
                <w:rFonts w:hint="eastAsia"/>
              </w:rPr>
              <w:t>95</w:t>
            </w:r>
          </w:p>
        </w:tc>
        <w:tc>
          <w:tcPr>
            <w:tcW w:w="1486" w:type="dxa"/>
            <w:tcBorders>
              <w:top w:val="nil"/>
            </w:tcBorders>
          </w:tcPr>
          <w:p w14:paraId="58813C50" w14:textId="64920918" w:rsidR="00C33A60" w:rsidRDefault="00CA1A01" w:rsidP="00E919CE">
            <w:pPr>
              <w:ind w:firstLineChars="0" w:firstLine="0"/>
              <w:jc w:val="center"/>
            </w:pPr>
            <w:r>
              <w:rPr>
                <w:rFonts w:hint="eastAsia"/>
              </w:rPr>
              <w:t>75</w:t>
            </w:r>
          </w:p>
        </w:tc>
        <w:tc>
          <w:tcPr>
            <w:tcW w:w="1362" w:type="dxa"/>
            <w:tcBorders>
              <w:top w:val="nil"/>
            </w:tcBorders>
          </w:tcPr>
          <w:p w14:paraId="70F3B2B5" w14:textId="3A36959D" w:rsidR="00C33A60" w:rsidRDefault="00CA1A01" w:rsidP="00E919CE">
            <w:pPr>
              <w:ind w:firstLineChars="0" w:firstLine="0"/>
              <w:jc w:val="center"/>
            </w:pPr>
            <w:r>
              <w:rPr>
                <w:rFonts w:hint="eastAsia"/>
              </w:rPr>
              <w:t>140</w:t>
            </w:r>
          </w:p>
        </w:tc>
        <w:tc>
          <w:tcPr>
            <w:tcW w:w="1362" w:type="dxa"/>
            <w:tcBorders>
              <w:top w:val="nil"/>
            </w:tcBorders>
          </w:tcPr>
          <w:p w14:paraId="501BCE4D" w14:textId="174C3B35" w:rsidR="00C33A60" w:rsidRDefault="00CA1A01" w:rsidP="00E919CE">
            <w:pPr>
              <w:ind w:firstLineChars="0" w:firstLine="0"/>
              <w:jc w:val="center"/>
            </w:pPr>
            <w:r>
              <w:rPr>
                <w:rFonts w:hint="eastAsia"/>
              </w:rPr>
              <w:t>115</w:t>
            </w:r>
          </w:p>
        </w:tc>
      </w:tr>
    </w:tbl>
    <w:p w14:paraId="0EB72CEB" w14:textId="543DF3A1" w:rsidR="00C33A60" w:rsidRDefault="00A91404" w:rsidP="00CA1A01">
      <w:pPr>
        <w:pStyle w:val="ad"/>
        <w:spacing w:before="120" w:after="120"/>
      </w:pPr>
      <w:r>
        <w:rPr>
          <w:rFonts w:hint="eastAsia"/>
        </w:rPr>
        <w:t>3</w:t>
      </w:r>
      <w:r w:rsidR="00B45302">
        <w:rPr>
          <w:rFonts w:hint="eastAsia"/>
        </w:rPr>
        <w:t>.3</w:t>
      </w:r>
      <w:r w:rsidR="00CA1A01">
        <w:rPr>
          <w:rFonts w:hint="eastAsia"/>
        </w:rPr>
        <w:t>.3 成功率分析</w:t>
      </w:r>
    </w:p>
    <w:p w14:paraId="2B9DE5E8" w14:textId="77777777" w:rsidR="00F14EDE" w:rsidRDefault="00CA1A01" w:rsidP="00C5455D">
      <w:pPr>
        <w:ind w:firstLine="480"/>
      </w:pPr>
      <w:r w:rsidRPr="00CA1A01">
        <w:rPr>
          <w:rFonts w:hint="eastAsia"/>
        </w:rPr>
        <w:t>HFSP</w:t>
      </w:r>
      <w:r w:rsidRPr="00CA1A01">
        <w:rPr>
          <w:rFonts w:hint="eastAsia"/>
        </w:rPr>
        <w:t>算法的成功率在所有测试问题中均高于其他对比算法，具体如下：</w:t>
      </w:r>
    </w:p>
    <w:p w14:paraId="6389C9A6" w14:textId="27930A06" w:rsidR="00F14EDE" w:rsidRDefault="00F14EDE" w:rsidP="00F14EDE">
      <w:pPr>
        <w:ind w:firstLineChars="0" w:firstLine="0"/>
        <w:jc w:val="center"/>
        <w:rPr>
          <w:sz w:val="21"/>
          <w:szCs w:val="21"/>
        </w:rPr>
      </w:pPr>
      <w:r>
        <w:rPr>
          <w:rFonts w:hint="eastAsia"/>
          <w:sz w:val="21"/>
          <w:szCs w:val="21"/>
        </w:rPr>
        <w:t>表</w:t>
      </w:r>
      <w:r w:rsidR="00A91404">
        <w:rPr>
          <w:rFonts w:hint="eastAsia"/>
          <w:sz w:val="21"/>
          <w:szCs w:val="21"/>
        </w:rPr>
        <w:t>3</w:t>
      </w:r>
      <w:r>
        <w:rPr>
          <w:rFonts w:hint="eastAsia"/>
          <w:sz w:val="21"/>
          <w:szCs w:val="21"/>
        </w:rPr>
        <w:t xml:space="preserve">.3 </w:t>
      </w:r>
      <w:r>
        <w:rPr>
          <w:rFonts w:hint="eastAsia"/>
          <w:sz w:val="21"/>
          <w:szCs w:val="21"/>
        </w:rPr>
        <w:t>成功率分析</w:t>
      </w:r>
    </w:p>
    <w:tbl>
      <w:tblPr>
        <w:tblStyle w:val="af4"/>
        <w:tblW w:w="8593" w:type="dxa"/>
        <w:tblInd w:w="12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1498"/>
        <w:gridCol w:w="1466"/>
        <w:gridCol w:w="1486"/>
        <w:gridCol w:w="1362"/>
        <w:gridCol w:w="1362"/>
      </w:tblGrid>
      <w:tr w:rsidR="00F14EDE" w14:paraId="2D7CBCC4" w14:textId="77777777" w:rsidTr="00E919CE">
        <w:trPr>
          <w:trHeight w:val="499"/>
        </w:trPr>
        <w:tc>
          <w:tcPr>
            <w:tcW w:w="1419" w:type="dxa"/>
            <w:tcBorders>
              <w:top w:val="single" w:sz="4" w:space="0" w:color="auto"/>
              <w:bottom w:val="single" w:sz="4" w:space="0" w:color="auto"/>
            </w:tcBorders>
          </w:tcPr>
          <w:p w14:paraId="3809D360" w14:textId="77777777" w:rsidR="00F14EDE" w:rsidRDefault="00F14EDE" w:rsidP="00E919CE">
            <w:pPr>
              <w:ind w:firstLineChars="0" w:firstLine="0"/>
              <w:jc w:val="center"/>
            </w:pPr>
            <w:r>
              <w:rPr>
                <w:rFonts w:hint="eastAsia"/>
              </w:rPr>
              <w:t>测试问题</w:t>
            </w:r>
          </w:p>
        </w:tc>
        <w:tc>
          <w:tcPr>
            <w:tcW w:w="1498" w:type="dxa"/>
            <w:tcBorders>
              <w:top w:val="single" w:sz="4" w:space="0" w:color="auto"/>
              <w:bottom w:val="single" w:sz="4" w:space="0" w:color="auto"/>
            </w:tcBorders>
          </w:tcPr>
          <w:p w14:paraId="6BFEDD31" w14:textId="77777777" w:rsidR="00F14EDE" w:rsidRDefault="00F14EDE" w:rsidP="00E919CE">
            <w:pPr>
              <w:ind w:firstLineChars="0" w:firstLine="0"/>
              <w:jc w:val="center"/>
            </w:pPr>
            <w:r>
              <w:rPr>
                <w:rFonts w:hint="eastAsia"/>
              </w:rPr>
              <w:t>HFSP</w:t>
            </w:r>
            <w:r>
              <w:t xml:space="preserve"> </w:t>
            </w:r>
          </w:p>
        </w:tc>
        <w:tc>
          <w:tcPr>
            <w:tcW w:w="1466" w:type="dxa"/>
            <w:tcBorders>
              <w:top w:val="single" w:sz="4" w:space="0" w:color="auto"/>
              <w:bottom w:val="single" w:sz="4" w:space="0" w:color="auto"/>
            </w:tcBorders>
          </w:tcPr>
          <w:p w14:paraId="2B78A068" w14:textId="77777777" w:rsidR="00F14EDE" w:rsidRDefault="00F14EDE" w:rsidP="00E919CE">
            <w:pPr>
              <w:ind w:firstLineChars="0" w:firstLine="0"/>
              <w:jc w:val="center"/>
            </w:pPr>
            <w:r>
              <w:rPr>
                <w:rFonts w:hint="eastAsia"/>
              </w:rPr>
              <w:t>PSO</w:t>
            </w:r>
          </w:p>
        </w:tc>
        <w:tc>
          <w:tcPr>
            <w:tcW w:w="1486" w:type="dxa"/>
            <w:tcBorders>
              <w:top w:val="single" w:sz="4" w:space="0" w:color="auto"/>
              <w:bottom w:val="single" w:sz="4" w:space="0" w:color="auto"/>
            </w:tcBorders>
          </w:tcPr>
          <w:p w14:paraId="4DAE7625" w14:textId="77777777" w:rsidR="00F14EDE" w:rsidRDefault="00F14EDE" w:rsidP="00E919CE">
            <w:pPr>
              <w:ind w:firstLineChars="0" w:firstLine="0"/>
              <w:jc w:val="center"/>
            </w:pPr>
            <w:r>
              <w:rPr>
                <w:rFonts w:hint="eastAsia"/>
              </w:rPr>
              <w:t>IPSO</w:t>
            </w:r>
          </w:p>
        </w:tc>
        <w:tc>
          <w:tcPr>
            <w:tcW w:w="1362" w:type="dxa"/>
            <w:tcBorders>
              <w:top w:val="single" w:sz="4" w:space="0" w:color="auto"/>
              <w:bottom w:val="single" w:sz="4" w:space="0" w:color="auto"/>
            </w:tcBorders>
          </w:tcPr>
          <w:p w14:paraId="38F74468" w14:textId="77777777" w:rsidR="00F14EDE" w:rsidRDefault="00F14EDE" w:rsidP="00E919CE">
            <w:pPr>
              <w:ind w:firstLineChars="0" w:firstLine="0"/>
              <w:jc w:val="center"/>
            </w:pPr>
            <w:r>
              <w:rPr>
                <w:rFonts w:hint="eastAsia"/>
              </w:rPr>
              <w:t>GA</w:t>
            </w:r>
          </w:p>
        </w:tc>
        <w:tc>
          <w:tcPr>
            <w:tcW w:w="1362" w:type="dxa"/>
            <w:tcBorders>
              <w:top w:val="single" w:sz="4" w:space="0" w:color="auto"/>
              <w:bottom w:val="single" w:sz="4" w:space="0" w:color="auto"/>
            </w:tcBorders>
          </w:tcPr>
          <w:p w14:paraId="010810E4" w14:textId="77777777" w:rsidR="00F14EDE" w:rsidRDefault="00F14EDE" w:rsidP="00E919CE">
            <w:pPr>
              <w:ind w:firstLineChars="0" w:firstLine="0"/>
              <w:jc w:val="center"/>
            </w:pPr>
            <w:r>
              <w:rPr>
                <w:rFonts w:hint="eastAsia"/>
              </w:rPr>
              <w:t>DE</w:t>
            </w:r>
          </w:p>
        </w:tc>
      </w:tr>
      <w:tr w:rsidR="00F14EDE" w14:paraId="524A03FC" w14:textId="77777777" w:rsidTr="00E919CE">
        <w:trPr>
          <w:trHeight w:val="499"/>
        </w:trPr>
        <w:tc>
          <w:tcPr>
            <w:tcW w:w="1419" w:type="dxa"/>
            <w:tcBorders>
              <w:top w:val="single" w:sz="4" w:space="0" w:color="auto"/>
              <w:bottom w:val="nil"/>
            </w:tcBorders>
          </w:tcPr>
          <w:p w14:paraId="25627F0D" w14:textId="77777777" w:rsidR="00F14EDE" w:rsidRDefault="00F14EDE" w:rsidP="00E919CE">
            <w:pPr>
              <w:ind w:firstLineChars="0" w:firstLine="0"/>
              <w:jc w:val="center"/>
            </w:pPr>
            <w:r>
              <w:rPr>
                <w:rFonts w:hint="eastAsia"/>
              </w:rPr>
              <w:t>Rosenbrock</w:t>
            </w:r>
          </w:p>
        </w:tc>
        <w:tc>
          <w:tcPr>
            <w:tcW w:w="1498" w:type="dxa"/>
            <w:tcBorders>
              <w:top w:val="single" w:sz="4" w:space="0" w:color="auto"/>
              <w:bottom w:val="nil"/>
            </w:tcBorders>
          </w:tcPr>
          <w:p w14:paraId="4EB0DE84" w14:textId="05C93CC5" w:rsidR="00F14EDE" w:rsidRDefault="00F14EDE" w:rsidP="00E919CE">
            <w:pPr>
              <w:ind w:firstLineChars="0" w:firstLine="0"/>
              <w:jc w:val="center"/>
            </w:pPr>
            <w:r>
              <w:rPr>
                <w:rFonts w:hint="eastAsia"/>
              </w:rPr>
              <w:t>100%</w:t>
            </w:r>
          </w:p>
        </w:tc>
        <w:tc>
          <w:tcPr>
            <w:tcW w:w="1466" w:type="dxa"/>
            <w:tcBorders>
              <w:top w:val="single" w:sz="4" w:space="0" w:color="auto"/>
              <w:bottom w:val="nil"/>
            </w:tcBorders>
          </w:tcPr>
          <w:p w14:paraId="72554667" w14:textId="33A55B4E" w:rsidR="00F14EDE" w:rsidRDefault="00F14EDE" w:rsidP="00E919CE">
            <w:pPr>
              <w:ind w:firstLineChars="0" w:firstLine="0"/>
              <w:jc w:val="center"/>
            </w:pPr>
            <w:r>
              <w:rPr>
                <w:rFonts w:hint="eastAsia"/>
              </w:rPr>
              <w:t>80%</w:t>
            </w:r>
          </w:p>
        </w:tc>
        <w:tc>
          <w:tcPr>
            <w:tcW w:w="1486" w:type="dxa"/>
            <w:tcBorders>
              <w:top w:val="single" w:sz="4" w:space="0" w:color="auto"/>
              <w:bottom w:val="nil"/>
            </w:tcBorders>
          </w:tcPr>
          <w:p w14:paraId="4C7ADAD9" w14:textId="434FA662" w:rsidR="00F14EDE" w:rsidRDefault="00F14EDE" w:rsidP="00E919CE">
            <w:pPr>
              <w:ind w:firstLineChars="0" w:firstLine="0"/>
              <w:jc w:val="center"/>
            </w:pPr>
            <w:r>
              <w:rPr>
                <w:rFonts w:hint="eastAsia"/>
              </w:rPr>
              <w:t>90%</w:t>
            </w:r>
          </w:p>
        </w:tc>
        <w:tc>
          <w:tcPr>
            <w:tcW w:w="1362" w:type="dxa"/>
            <w:tcBorders>
              <w:top w:val="single" w:sz="4" w:space="0" w:color="auto"/>
              <w:bottom w:val="nil"/>
            </w:tcBorders>
          </w:tcPr>
          <w:p w14:paraId="202A935F" w14:textId="6C4674A6" w:rsidR="00F14EDE" w:rsidRDefault="00F14EDE" w:rsidP="00E919CE">
            <w:pPr>
              <w:ind w:firstLineChars="0" w:firstLine="0"/>
              <w:jc w:val="center"/>
            </w:pPr>
            <w:r>
              <w:rPr>
                <w:rFonts w:hint="eastAsia"/>
              </w:rPr>
              <w:t>60%</w:t>
            </w:r>
          </w:p>
        </w:tc>
        <w:tc>
          <w:tcPr>
            <w:tcW w:w="1362" w:type="dxa"/>
            <w:tcBorders>
              <w:top w:val="single" w:sz="4" w:space="0" w:color="auto"/>
              <w:bottom w:val="nil"/>
            </w:tcBorders>
          </w:tcPr>
          <w:p w14:paraId="1C646381" w14:textId="560B6745" w:rsidR="00F14EDE" w:rsidRDefault="00F14EDE" w:rsidP="00E919CE">
            <w:pPr>
              <w:ind w:firstLineChars="0" w:firstLine="0"/>
              <w:jc w:val="center"/>
            </w:pPr>
            <w:r>
              <w:rPr>
                <w:rFonts w:hint="eastAsia"/>
              </w:rPr>
              <w:t>70%</w:t>
            </w:r>
          </w:p>
        </w:tc>
      </w:tr>
      <w:tr w:rsidR="00F14EDE" w14:paraId="420CC12A" w14:textId="77777777" w:rsidTr="00E919CE">
        <w:trPr>
          <w:trHeight w:val="499"/>
        </w:trPr>
        <w:tc>
          <w:tcPr>
            <w:tcW w:w="1419" w:type="dxa"/>
            <w:tcBorders>
              <w:top w:val="nil"/>
              <w:bottom w:val="nil"/>
            </w:tcBorders>
          </w:tcPr>
          <w:p w14:paraId="7C87B641" w14:textId="77777777" w:rsidR="00F14EDE" w:rsidRDefault="00F14EDE" w:rsidP="00E919CE">
            <w:pPr>
              <w:ind w:firstLineChars="0" w:firstLine="0"/>
              <w:jc w:val="center"/>
            </w:pPr>
            <w:proofErr w:type="spellStart"/>
            <w:r>
              <w:rPr>
                <w:rFonts w:hint="eastAsia"/>
              </w:rPr>
              <w:t>Rastrigin</w:t>
            </w:r>
            <w:proofErr w:type="spellEnd"/>
          </w:p>
        </w:tc>
        <w:tc>
          <w:tcPr>
            <w:tcW w:w="1498" w:type="dxa"/>
            <w:tcBorders>
              <w:top w:val="nil"/>
              <w:bottom w:val="nil"/>
            </w:tcBorders>
          </w:tcPr>
          <w:p w14:paraId="7D67E866" w14:textId="604D8C97" w:rsidR="00F14EDE" w:rsidRDefault="00F14EDE" w:rsidP="00E919CE">
            <w:pPr>
              <w:ind w:firstLineChars="0" w:firstLine="0"/>
              <w:jc w:val="center"/>
            </w:pPr>
            <w:r>
              <w:rPr>
                <w:rFonts w:hint="eastAsia"/>
              </w:rPr>
              <w:t>100%</w:t>
            </w:r>
          </w:p>
        </w:tc>
        <w:tc>
          <w:tcPr>
            <w:tcW w:w="1466" w:type="dxa"/>
            <w:tcBorders>
              <w:top w:val="nil"/>
              <w:bottom w:val="nil"/>
            </w:tcBorders>
          </w:tcPr>
          <w:p w14:paraId="164B9CF3" w14:textId="2A4C92C8" w:rsidR="00F14EDE" w:rsidRDefault="00F14EDE" w:rsidP="00E919CE">
            <w:pPr>
              <w:ind w:firstLineChars="0" w:firstLine="0"/>
              <w:jc w:val="center"/>
            </w:pPr>
            <w:r>
              <w:rPr>
                <w:rFonts w:hint="eastAsia"/>
              </w:rPr>
              <w:t>70%</w:t>
            </w:r>
          </w:p>
        </w:tc>
        <w:tc>
          <w:tcPr>
            <w:tcW w:w="1486" w:type="dxa"/>
            <w:tcBorders>
              <w:top w:val="nil"/>
              <w:bottom w:val="nil"/>
            </w:tcBorders>
          </w:tcPr>
          <w:p w14:paraId="6DD0CE8C" w14:textId="5C804274" w:rsidR="00F14EDE" w:rsidRDefault="00F14EDE" w:rsidP="00E919CE">
            <w:pPr>
              <w:ind w:firstLineChars="0" w:firstLine="0"/>
              <w:jc w:val="center"/>
            </w:pPr>
            <w:r>
              <w:rPr>
                <w:rFonts w:hint="eastAsia"/>
              </w:rPr>
              <w:t>75%</w:t>
            </w:r>
          </w:p>
        </w:tc>
        <w:tc>
          <w:tcPr>
            <w:tcW w:w="1362" w:type="dxa"/>
            <w:tcBorders>
              <w:top w:val="nil"/>
              <w:bottom w:val="nil"/>
            </w:tcBorders>
          </w:tcPr>
          <w:p w14:paraId="7E90BA81" w14:textId="7E34291C" w:rsidR="00F14EDE" w:rsidRDefault="00F14EDE" w:rsidP="00E919CE">
            <w:pPr>
              <w:ind w:firstLineChars="0" w:firstLine="0"/>
              <w:jc w:val="center"/>
            </w:pPr>
            <w:r>
              <w:rPr>
                <w:rFonts w:hint="eastAsia"/>
              </w:rPr>
              <w:t>65%</w:t>
            </w:r>
          </w:p>
        </w:tc>
        <w:tc>
          <w:tcPr>
            <w:tcW w:w="1362" w:type="dxa"/>
            <w:tcBorders>
              <w:top w:val="nil"/>
              <w:bottom w:val="nil"/>
            </w:tcBorders>
          </w:tcPr>
          <w:p w14:paraId="114FEB91" w14:textId="68BBC08B" w:rsidR="00F14EDE" w:rsidRDefault="00F14EDE" w:rsidP="00E919CE">
            <w:pPr>
              <w:ind w:firstLineChars="0" w:firstLine="0"/>
              <w:jc w:val="center"/>
            </w:pPr>
            <w:r>
              <w:rPr>
                <w:rFonts w:hint="eastAsia"/>
              </w:rPr>
              <w:t>60%</w:t>
            </w:r>
          </w:p>
        </w:tc>
      </w:tr>
      <w:tr w:rsidR="00F14EDE" w14:paraId="27A3AE3A" w14:textId="77777777" w:rsidTr="00E919CE">
        <w:trPr>
          <w:trHeight w:val="499"/>
        </w:trPr>
        <w:tc>
          <w:tcPr>
            <w:tcW w:w="1419" w:type="dxa"/>
            <w:tcBorders>
              <w:top w:val="nil"/>
              <w:bottom w:val="nil"/>
            </w:tcBorders>
          </w:tcPr>
          <w:p w14:paraId="7E5B3787" w14:textId="77777777" w:rsidR="00F14EDE" w:rsidRDefault="00F14EDE" w:rsidP="00E919CE">
            <w:pPr>
              <w:ind w:firstLineChars="0" w:firstLine="0"/>
              <w:jc w:val="center"/>
            </w:pPr>
            <w:proofErr w:type="spellStart"/>
            <w:r>
              <w:rPr>
                <w:rFonts w:hint="eastAsia"/>
              </w:rPr>
              <w:t>Griewank</w:t>
            </w:r>
            <w:proofErr w:type="spellEnd"/>
          </w:p>
        </w:tc>
        <w:tc>
          <w:tcPr>
            <w:tcW w:w="1498" w:type="dxa"/>
            <w:tcBorders>
              <w:top w:val="nil"/>
              <w:bottom w:val="nil"/>
            </w:tcBorders>
          </w:tcPr>
          <w:p w14:paraId="0C6E3CFE" w14:textId="410D4181" w:rsidR="00F14EDE" w:rsidRDefault="00F14EDE" w:rsidP="00E919CE">
            <w:pPr>
              <w:ind w:firstLineChars="0" w:firstLine="0"/>
              <w:jc w:val="center"/>
            </w:pPr>
            <w:r>
              <w:rPr>
                <w:rFonts w:hint="eastAsia"/>
              </w:rPr>
              <w:t>100%</w:t>
            </w:r>
          </w:p>
        </w:tc>
        <w:tc>
          <w:tcPr>
            <w:tcW w:w="1466" w:type="dxa"/>
            <w:tcBorders>
              <w:top w:val="nil"/>
              <w:bottom w:val="nil"/>
            </w:tcBorders>
          </w:tcPr>
          <w:p w14:paraId="7C2694FE" w14:textId="16375400" w:rsidR="00F14EDE" w:rsidRDefault="00F14EDE" w:rsidP="00E919CE">
            <w:pPr>
              <w:ind w:firstLineChars="0" w:firstLine="0"/>
              <w:jc w:val="center"/>
            </w:pPr>
            <w:r>
              <w:rPr>
                <w:rFonts w:hint="eastAsia"/>
              </w:rPr>
              <w:t>75%</w:t>
            </w:r>
          </w:p>
        </w:tc>
        <w:tc>
          <w:tcPr>
            <w:tcW w:w="1486" w:type="dxa"/>
            <w:tcBorders>
              <w:top w:val="nil"/>
              <w:bottom w:val="nil"/>
            </w:tcBorders>
          </w:tcPr>
          <w:p w14:paraId="6F2EC15E" w14:textId="2ED7DEA2" w:rsidR="00F14EDE" w:rsidRDefault="00F14EDE" w:rsidP="00E919CE">
            <w:pPr>
              <w:ind w:firstLineChars="0" w:firstLine="0"/>
              <w:jc w:val="center"/>
            </w:pPr>
            <w:r>
              <w:rPr>
                <w:rFonts w:hint="eastAsia"/>
              </w:rPr>
              <w:t>80%</w:t>
            </w:r>
          </w:p>
        </w:tc>
        <w:tc>
          <w:tcPr>
            <w:tcW w:w="1362" w:type="dxa"/>
            <w:tcBorders>
              <w:top w:val="nil"/>
              <w:bottom w:val="nil"/>
            </w:tcBorders>
          </w:tcPr>
          <w:p w14:paraId="6FBD1EF8" w14:textId="64511F69" w:rsidR="00F14EDE" w:rsidRDefault="00F14EDE" w:rsidP="00E919CE">
            <w:pPr>
              <w:ind w:firstLineChars="0" w:firstLine="0"/>
              <w:jc w:val="center"/>
            </w:pPr>
            <w:r>
              <w:rPr>
                <w:rFonts w:hint="eastAsia"/>
              </w:rPr>
              <w:t>55%</w:t>
            </w:r>
          </w:p>
        </w:tc>
        <w:tc>
          <w:tcPr>
            <w:tcW w:w="1362" w:type="dxa"/>
            <w:tcBorders>
              <w:top w:val="nil"/>
              <w:bottom w:val="nil"/>
            </w:tcBorders>
          </w:tcPr>
          <w:p w14:paraId="4559F89E" w14:textId="029474D7" w:rsidR="00F14EDE" w:rsidRDefault="00F14EDE" w:rsidP="00E919CE">
            <w:pPr>
              <w:ind w:firstLineChars="0" w:firstLine="0"/>
              <w:jc w:val="center"/>
            </w:pPr>
            <w:r>
              <w:rPr>
                <w:rFonts w:hint="eastAsia"/>
              </w:rPr>
              <w:t>65%</w:t>
            </w:r>
          </w:p>
        </w:tc>
      </w:tr>
      <w:tr w:rsidR="00F14EDE" w14:paraId="203F2909" w14:textId="77777777" w:rsidTr="00E919CE">
        <w:trPr>
          <w:trHeight w:val="499"/>
        </w:trPr>
        <w:tc>
          <w:tcPr>
            <w:tcW w:w="1419" w:type="dxa"/>
            <w:tcBorders>
              <w:top w:val="nil"/>
            </w:tcBorders>
          </w:tcPr>
          <w:p w14:paraId="4D5F9EF7" w14:textId="77777777" w:rsidR="00F14EDE" w:rsidRDefault="00F14EDE" w:rsidP="00E919CE">
            <w:pPr>
              <w:ind w:firstLineChars="0" w:firstLine="0"/>
              <w:jc w:val="center"/>
            </w:pPr>
            <w:r>
              <w:rPr>
                <w:rFonts w:hint="eastAsia"/>
              </w:rPr>
              <w:t>约束优化</w:t>
            </w:r>
          </w:p>
        </w:tc>
        <w:tc>
          <w:tcPr>
            <w:tcW w:w="1498" w:type="dxa"/>
            <w:tcBorders>
              <w:top w:val="nil"/>
            </w:tcBorders>
          </w:tcPr>
          <w:p w14:paraId="686256E6" w14:textId="3C17CB37" w:rsidR="00F14EDE" w:rsidRDefault="00F14EDE" w:rsidP="00E919CE">
            <w:pPr>
              <w:ind w:firstLineChars="0" w:firstLine="0"/>
              <w:jc w:val="center"/>
            </w:pPr>
            <w:r>
              <w:rPr>
                <w:rFonts w:hint="eastAsia"/>
              </w:rPr>
              <w:t>95%</w:t>
            </w:r>
          </w:p>
        </w:tc>
        <w:tc>
          <w:tcPr>
            <w:tcW w:w="1466" w:type="dxa"/>
            <w:tcBorders>
              <w:top w:val="nil"/>
            </w:tcBorders>
          </w:tcPr>
          <w:p w14:paraId="1FACA859" w14:textId="6AA4B1BC" w:rsidR="00F14EDE" w:rsidRDefault="00F14EDE" w:rsidP="00E919CE">
            <w:pPr>
              <w:ind w:firstLineChars="0" w:firstLine="0"/>
              <w:jc w:val="center"/>
            </w:pPr>
            <w:r>
              <w:rPr>
                <w:rFonts w:hint="eastAsia"/>
              </w:rPr>
              <w:t>60%</w:t>
            </w:r>
          </w:p>
        </w:tc>
        <w:tc>
          <w:tcPr>
            <w:tcW w:w="1486" w:type="dxa"/>
            <w:tcBorders>
              <w:top w:val="nil"/>
            </w:tcBorders>
          </w:tcPr>
          <w:p w14:paraId="3DC31C4C" w14:textId="017C3860" w:rsidR="00F14EDE" w:rsidRDefault="00F14EDE" w:rsidP="00E919CE">
            <w:pPr>
              <w:ind w:firstLineChars="0" w:firstLine="0"/>
              <w:jc w:val="center"/>
            </w:pPr>
            <w:r>
              <w:rPr>
                <w:rFonts w:hint="eastAsia"/>
              </w:rPr>
              <w:t>70%</w:t>
            </w:r>
          </w:p>
        </w:tc>
        <w:tc>
          <w:tcPr>
            <w:tcW w:w="1362" w:type="dxa"/>
            <w:tcBorders>
              <w:top w:val="nil"/>
            </w:tcBorders>
          </w:tcPr>
          <w:p w14:paraId="012171C5" w14:textId="78234431" w:rsidR="00F14EDE" w:rsidRDefault="00F14EDE" w:rsidP="00E919CE">
            <w:pPr>
              <w:ind w:firstLineChars="0" w:firstLine="0"/>
              <w:jc w:val="center"/>
            </w:pPr>
            <w:r>
              <w:rPr>
                <w:rFonts w:hint="eastAsia"/>
              </w:rPr>
              <w:t>50%</w:t>
            </w:r>
          </w:p>
        </w:tc>
        <w:tc>
          <w:tcPr>
            <w:tcW w:w="1362" w:type="dxa"/>
            <w:tcBorders>
              <w:top w:val="nil"/>
            </w:tcBorders>
          </w:tcPr>
          <w:p w14:paraId="7B164417" w14:textId="30BD5E92" w:rsidR="00F14EDE" w:rsidRDefault="00F14EDE" w:rsidP="00E919CE">
            <w:pPr>
              <w:ind w:firstLineChars="0" w:firstLine="0"/>
              <w:jc w:val="center"/>
            </w:pPr>
            <w:r>
              <w:rPr>
                <w:rFonts w:hint="eastAsia"/>
              </w:rPr>
              <w:t>55%</w:t>
            </w:r>
          </w:p>
        </w:tc>
      </w:tr>
    </w:tbl>
    <w:p w14:paraId="20F9F99C" w14:textId="67ED7B72" w:rsidR="00F14EDE" w:rsidRDefault="00A91404" w:rsidP="000768FE">
      <w:pPr>
        <w:pStyle w:val="2"/>
      </w:pPr>
      <w:r>
        <w:rPr>
          <w:rFonts w:hint="eastAsia"/>
        </w:rPr>
        <w:t xml:space="preserve">4 </w:t>
      </w:r>
      <w:r w:rsidR="00F14EDE">
        <w:rPr>
          <w:rFonts w:hint="eastAsia"/>
        </w:rPr>
        <w:t>结论</w:t>
      </w:r>
    </w:p>
    <w:p w14:paraId="748CF741" w14:textId="77777777" w:rsidR="00F14EDE" w:rsidRDefault="00F14EDE" w:rsidP="00F14EDE">
      <w:pPr>
        <w:ind w:firstLine="480"/>
      </w:pPr>
      <w:r>
        <w:rPr>
          <w:rFonts w:hint="eastAsia"/>
        </w:rPr>
        <w:t>本文通过在</w:t>
      </w:r>
      <w:r>
        <w:rPr>
          <w:rFonts w:hint="eastAsia"/>
        </w:rPr>
        <w:t>Carlier</w:t>
      </w:r>
      <w:r>
        <w:rPr>
          <w:rFonts w:hint="eastAsia"/>
        </w:rPr>
        <w:t>和</w:t>
      </w:r>
      <w:r>
        <w:rPr>
          <w:rFonts w:hint="eastAsia"/>
        </w:rPr>
        <w:t>Liao</w:t>
      </w:r>
      <w:r>
        <w:rPr>
          <w:rFonts w:hint="eastAsia"/>
        </w:rPr>
        <w:t>标准测试集上对</w:t>
      </w:r>
      <w:r>
        <w:rPr>
          <w:rFonts w:hint="eastAsia"/>
        </w:rPr>
        <w:t>HFSP</w:t>
      </w:r>
      <w:r>
        <w:rPr>
          <w:rFonts w:hint="eastAsia"/>
        </w:rPr>
        <w:t>自适应混合粒子群算法的实验验证，展示了其在优化性能上的优越性。</w:t>
      </w:r>
      <w:r>
        <w:rPr>
          <w:rFonts w:hint="eastAsia"/>
        </w:rPr>
        <w:t>HFSP</w:t>
      </w:r>
      <w:r>
        <w:rPr>
          <w:rFonts w:hint="eastAsia"/>
        </w:rPr>
        <w:t>算法在多个测试问题中不仅能够找到更优的解，而且具有更快的收敛速度和更高的成功率。这表明</w:t>
      </w:r>
      <w:r>
        <w:rPr>
          <w:rFonts w:hint="eastAsia"/>
        </w:rPr>
        <w:t>HFSP</w:t>
      </w:r>
      <w:r>
        <w:rPr>
          <w:rFonts w:hint="eastAsia"/>
        </w:rPr>
        <w:t>自适应混合粒子群算法在解决复杂优化问题中具有良好的应用潜力。</w:t>
      </w:r>
    </w:p>
    <w:p w14:paraId="53FAFEB2" w14:textId="52D6BBD5" w:rsidR="00C5455D" w:rsidRDefault="00F14EDE" w:rsidP="0032165E">
      <w:pPr>
        <w:ind w:firstLine="480"/>
      </w:pPr>
      <w:r>
        <w:rPr>
          <w:rFonts w:hint="eastAsia"/>
        </w:rPr>
        <w:t>未来的研究可以进一步探索</w:t>
      </w:r>
      <w:r>
        <w:rPr>
          <w:rFonts w:hint="eastAsia"/>
        </w:rPr>
        <w:t>HFSP</w:t>
      </w:r>
      <w:r>
        <w:rPr>
          <w:rFonts w:hint="eastAsia"/>
        </w:rPr>
        <w:t>算法在其他类型优化问题中的应用，并结合深度学习等新兴技术，提升算法的智能化水平。</w:t>
      </w:r>
    </w:p>
    <w:p w14:paraId="03BAEB18" w14:textId="22241DFE" w:rsidR="00B14B51" w:rsidRPr="00B14B51" w:rsidRDefault="00B14B51" w:rsidP="006600DA">
      <w:pPr>
        <w:pStyle w:val="af5"/>
        <w:ind w:left="440" w:firstLineChars="0" w:firstLine="0"/>
      </w:pPr>
    </w:p>
    <w:sectPr w:rsidR="00B14B51" w:rsidRPr="00B14B51" w:rsidSect="00A56C32">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18" w:right="1701" w:bottom="1134" w:left="1701" w:header="851" w:footer="567"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F0F24" w14:textId="77777777" w:rsidR="00E63901" w:rsidRDefault="00E63901" w:rsidP="00457195">
      <w:pPr>
        <w:ind w:firstLine="480"/>
      </w:pPr>
      <w:r>
        <w:separator/>
      </w:r>
    </w:p>
  </w:endnote>
  <w:endnote w:type="continuationSeparator" w:id="0">
    <w:p w14:paraId="66274669" w14:textId="77777777" w:rsidR="00E63901" w:rsidRDefault="00E63901" w:rsidP="0045719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285F3" w14:textId="77777777" w:rsidR="004C6FF4" w:rsidRDefault="004C6FF4">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8988178"/>
      <w:docPartObj>
        <w:docPartGallery w:val="Page Numbers (Bottom of Page)"/>
        <w:docPartUnique/>
      </w:docPartObj>
    </w:sdtPr>
    <w:sdtContent>
      <w:p w14:paraId="16D1C8EB" w14:textId="07AA63C6" w:rsidR="002C58C0" w:rsidRDefault="002C58C0" w:rsidP="002C58C0">
        <w:pPr>
          <w:pStyle w:val="a7"/>
          <w:ind w:firstLine="360"/>
          <w:jc w:val="center"/>
        </w:pPr>
        <w:r>
          <w:fldChar w:fldCharType="begin"/>
        </w:r>
        <w:r>
          <w:instrText>PAGE   \* MERGEFORMAT</w:instrText>
        </w:r>
        <w:r>
          <w:fldChar w:fldCharType="separate"/>
        </w:r>
        <w:r>
          <w:rPr>
            <w:lang w:val="zh-CN"/>
          </w:rPr>
          <w:t>2</w:t>
        </w:r>
        <w:r>
          <w:fldChar w:fldCharType="end"/>
        </w:r>
      </w:p>
    </w:sdtContent>
  </w:sdt>
  <w:p w14:paraId="303072F3" w14:textId="57FEE368" w:rsidR="006C4090" w:rsidRPr="006C4090" w:rsidRDefault="006C4090" w:rsidP="002C58C0">
    <w:pPr>
      <w:pStyle w:val="a7"/>
      <w:ind w:firstLineChars="0" w:firstLine="0"/>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9042B" w14:textId="77777777" w:rsidR="004C6FF4" w:rsidRDefault="004C6FF4">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24FB3" w14:textId="77777777" w:rsidR="00E63901" w:rsidRDefault="00E63901" w:rsidP="00457195">
      <w:pPr>
        <w:ind w:firstLine="480"/>
      </w:pPr>
      <w:r>
        <w:separator/>
      </w:r>
    </w:p>
  </w:footnote>
  <w:footnote w:type="continuationSeparator" w:id="0">
    <w:p w14:paraId="3DEC3DFE" w14:textId="77777777" w:rsidR="00E63901" w:rsidRDefault="00E63901" w:rsidP="0045719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2143" w14:textId="77777777" w:rsidR="004C6FF4" w:rsidRDefault="004C6FF4">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8803B" w14:textId="440D7285" w:rsidR="006C4090" w:rsidRPr="00F35F5A" w:rsidRDefault="006C4090" w:rsidP="00A215C2">
    <w:pPr>
      <w:pStyle w:val="a5"/>
      <w:pBdr>
        <w:bottom w:val="single" w:sz="6" w:space="1" w:color="auto"/>
      </w:pBdr>
      <w:ind w:firstLineChars="0" w:firstLine="0"/>
      <w:rPr>
        <w:rFonts w:ascii="宋体" w:hAnsi="宋体"/>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C1238" w14:textId="77777777" w:rsidR="004C6FF4" w:rsidRDefault="004C6FF4">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6105D"/>
    <w:multiLevelType w:val="hybridMultilevel"/>
    <w:tmpl w:val="3EC0ACB6"/>
    <w:lvl w:ilvl="0" w:tplc="2A2EAF3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21AD2363"/>
    <w:multiLevelType w:val="multilevel"/>
    <w:tmpl w:val="792A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B273B"/>
    <w:multiLevelType w:val="multilevel"/>
    <w:tmpl w:val="7F489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0714A"/>
    <w:multiLevelType w:val="hybridMultilevel"/>
    <w:tmpl w:val="17B029A8"/>
    <w:lvl w:ilvl="0" w:tplc="9610869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2B267F75"/>
    <w:multiLevelType w:val="hybridMultilevel"/>
    <w:tmpl w:val="0928C87A"/>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2CB977AF"/>
    <w:multiLevelType w:val="multilevel"/>
    <w:tmpl w:val="679C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6E7C22"/>
    <w:multiLevelType w:val="hybridMultilevel"/>
    <w:tmpl w:val="09BCBF48"/>
    <w:lvl w:ilvl="0" w:tplc="FBD6CA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07A77C2"/>
    <w:multiLevelType w:val="multilevel"/>
    <w:tmpl w:val="4DAC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33E72"/>
    <w:multiLevelType w:val="hybridMultilevel"/>
    <w:tmpl w:val="D75EEE68"/>
    <w:lvl w:ilvl="0" w:tplc="7408F3F6">
      <w:start w:val="1"/>
      <w:numFmt w:val="decimal"/>
      <w:lvlText w:val="(%1)"/>
      <w:lvlJc w:val="left"/>
      <w:pPr>
        <w:ind w:left="878" w:hanging="398"/>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383515B8"/>
    <w:multiLevelType w:val="multilevel"/>
    <w:tmpl w:val="DFA0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34414D"/>
    <w:multiLevelType w:val="hybridMultilevel"/>
    <w:tmpl w:val="B0541A08"/>
    <w:lvl w:ilvl="0" w:tplc="0409001B">
      <w:start w:val="1"/>
      <w:numFmt w:val="lowerRoman"/>
      <w:lvlText w:val="%1."/>
      <w:lvlJc w:val="righ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4B567636"/>
    <w:multiLevelType w:val="hybridMultilevel"/>
    <w:tmpl w:val="6C78BFC4"/>
    <w:lvl w:ilvl="0" w:tplc="1DB622B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68C75E0"/>
    <w:multiLevelType w:val="multilevel"/>
    <w:tmpl w:val="A914C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104C29"/>
    <w:multiLevelType w:val="hybridMultilevel"/>
    <w:tmpl w:val="2D5C7662"/>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5980473A"/>
    <w:multiLevelType w:val="hybridMultilevel"/>
    <w:tmpl w:val="5C524508"/>
    <w:lvl w:ilvl="0" w:tplc="0409001B">
      <w:start w:val="1"/>
      <w:numFmt w:val="lowerRoman"/>
      <w:lvlText w:val="%1."/>
      <w:lvlJc w:val="righ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5FBD201E"/>
    <w:multiLevelType w:val="hybridMultilevel"/>
    <w:tmpl w:val="C3120E7A"/>
    <w:lvl w:ilvl="0" w:tplc="1DB622B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24B34B0"/>
    <w:multiLevelType w:val="multilevel"/>
    <w:tmpl w:val="1464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1941F6"/>
    <w:multiLevelType w:val="multilevel"/>
    <w:tmpl w:val="54C2F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5A6401"/>
    <w:multiLevelType w:val="hybridMultilevel"/>
    <w:tmpl w:val="0C6E1B18"/>
    <w:lvl w:ilvl="0" w:tplc="04090011">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num w:numId="1" w16cid:durableId="1646933754">
    <w:abstractNumId w:val="14"/>
  </w:num>
  <w:num w:numId="2" w16cid:durableId="614753554">
    <w:abstractNumId w:val="10"/>
  </w:num>
  <w:num w:numId="3" w16cid:durableId="872230250">
    <w:abstractNumId w:val="18"/>
  </w:num>
  <w:num w:numId="4" w16cid:durableId="547229717">
    <w:abstractNumId w:val="5"/>
  </w:num>
  <w:num w:numId="5" w16cid:durableId="469790351">
    <w:abstractNumId w:val="16"/>
  </w:num>
  <w:num w:numId="6" w16cid:durableId="697312732">
    <w:abstractNumId w:val="1"/>
  </w:num>
  <w:num w:numId="7" w16cid:durableId="680667598">
    <w:abstractNumId w:val="7"/>
  </w:num>
  <w:num w:numId="8" w16cid:durableId="211965402">
    <w:abstractNumId w:val="13"/>
  </w:num>
  <w:num w:numId="9" w16cid:durableId="1919948208">
    <w:abstractNumId w:val="12"/>
  </w:num>
  <w:num w:numId="10" w16cid:durableId="646782620">
    <w:abstractNumId w:val="9"/>
  </w:num>
  <w:num w:numId="11" w16cid:durableId="1548179082">
    <w:abstractNumId w:val="4"/>
  </w:num>
  <w:num w:numId="12" w16cid:durableId="2092189165">
    <w:abstractNumId w:val="2"/>
  </w:num>
  <w:num w:numId="13" w16cid:durableId="164325361">
    <w:abstractNumId w:val="15"/>
  </w:num>
  <w:num w:numId="14" w16cid:durableId="1029531506">
    <w:abstractNumId w:val="11"/>
  </w:num>
  <w:num w:numId="15" w16cid:durableId="1859153500">
    <w:abstractNumId w:val="17"/>
  </w:num>
  <w:num w:numId="16" w16cid:durableId="1247495317">
    <w:abstractNumId w:val="8"/>
  </w:num>
  <w:num w:numId="17" w16cid:durableId="1988120132">
    <w:abstractNumId w:val="3"/>
  </w:num>
  <w:num w:numId="18" w16cid:durableId="592788030">
    <w:abstractNumId w:val="0"/>
  </w:num>
  <w:num w:numId="19" w16cid:durableId="629734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ongshun Wu">
    <w15:presenceInfo w15:providerId="Windows Live" w15:userId="ffc3ead82ef5c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C53"/>
    <w:rsid w:val="00002C86"/>
    <w:rsid w:val="00003E14"/>
    <w:rsid w:val="0001290E"/>
    <w:rsid w:val="00015423"/>
    <w:rsid w:val="00017D26"/>
    <w:rsid w:val="000210DA"/>
    <w:rsid w:val="00021203"/>
    <w:rsid w:val="00022E0E"/>
    <w:rsid w:val="00026B35"/>
    <w:rsid w:val="000352EA"/>
    <w:rsid w:val="000358E6"/>
    <w:rsid w:val="00035986"/>
    <w:rsid w:val="00036707"/>
    <w:rsid w:val="00040086"/>
    <w:rsid w:val="00040B71"/>
    <w:rsid w:val="00041164"/>
    <w:rsid w:val="00043BED"/>
    <w:rsid w:val="0004733A"/>
    <w:rsid w:val="000509E6"/>
    <w:rsid w:val="0005303B"/>
    <w:rsid w:val="00054D22"/>
    <w:rsid w:val="000557B9"/>
    <w:rsid w:val="00056E02"/>
    <w:rsid w:val="0005766E"/>
    <w:rsid w:val="00057C73"/>
    <w:rsid w:val="00061D9B"/>
    <w:rsid w:val="00062A07"/>
    <w:rsid w:val="000664D4"/>
    <w:rsid w:val="00066903"/>
    <w:rsid w:val="000719C2"/>
    <w:rsid w:val="000768FE"/>
    <w:rsid w:val="00077114"/>
    <w:rsid w:val="00082B64"/>
    <w:rsid w:val="0008406D"/>
    <w:rsid w:val="000863E7"/>
    <w:rsid w:val="00086840"/>
    <w:rsid w:val="000872E4"/>
    <w:rsid w:val="000938A4"/>
    <w:rsid w:val="000972A2"/>
    <w:rsid w:val="000A222B"/>
    <w:rsid w:val="000A52A2"/>
    <w:rsid w:val="000A7702"/>
    <w:rsid w:val="000B0064"/>
    <w:rsid w:val="000B2F51"/>
    <w:rsid w:val="000B3A04"/>
    <w:rsid w:val="000B5766"/>
    <w:rsid w:val="000B5E7C"/>
    <w:rsid w:val="000B63C2"/>
    <w:rsid w:val="000B6A97"/>
    <w:rsid w:val="000B709E"/>
    <w:rsid w:val="000C01FC"/>
    <w:rsid w:val="000C09BE"/>
    <w:rsid w:val="000C13B0"/>
    <w:rsid w:val="000C6DB7"/>
    <w:rsid w:val="000C741E"/>
    <w:rsid w:val="000D2793"/>
    <w:rsid w:val="000E07F6"/>
    <w:rsid w:val="000E2EBC"/>
    <w:rsid w:val="000E4779"/>
    <w:rsid w:val="000F1000"/>
    <w:rsid w:val="000F24CD"/>
    <w:rsid w:val="000F2E50"/>
    <w:rsid w:val="000F38D7"/>
    <w:rsid w:val="000F4004"/>
    <w:rsid w:val="000F79EB"/>
    <w:rsid w:val="00101DD9"/>
    <w:rsid w:val="0010287E"/>
    <w:rsid w:val="00104A24"/>
    <w:rsid w:val="0010680F"/>
    <w:rsid w:val="00106E72"/>
    <w:rsid w:val="00107271"/>
    <w:rsid w:val="00107ACB"/>
    <w:rsid w:val="00107CA4"/>
    <w:rsid w:val="001100C5"/>
    <w:rsid w:val="00110433"/>
    <w:rsid w:val="00113175"/>
    <w:rsid w:val="00116F09"/>
    <w:rsid w:val="00122DA2"/>
    <w:rsid w:val="00123B77"/>
    <w:rsid w:val="00125401"/>
    <w:rsid w:val="001271EC"/>
    <w:rsid w:val="0012766A"/>
    <w:rsid w:val="00130BA4"/>
    <w:rsid w:val="00131152"/>
    <w:rsid w:val="00132716"/>
    <w:rsid w:val="0014031A"/>
    <w:rsid w:val="00140F33"/>
    <w:rsid w:val="001413D9"/>
    <w:rsid w:val="0014251F"/>
    <w:rsid w:val="00143962"/>
    <w:rsid w:val="00143E1F"/>
    <w:rsid w:val="00143E2C"/>
    <w:rsid w:val="001443F5"/>
    <w:rsid w:val="00146DE1"/>
    <w:rsid w:val="001508B4"/>
    <w:rsid w:val="00154BF7"/>
    <w:rsid w:val="001557D7"/>
    <w:rsid w:val="00155EC5"/>
    <w:rsid w:val="00160D6B"/>
    <w:rsid w:val="00161996"/>
    <w:rsid w:val="00161DF6"/>
    <w:rsid w:val="00163DEB"/>
    <w:rsid w:val="00165318"/>
    <w:rsid w:val="00167EE1"/>
    <w:rsid w:val="001700C5"/>
    <w:rsid w:val="00174898"/>
    <w:rsid w:val="00176A6F"/>
    <w:rsid w:val="00180145"/>
    <w:rsid w:val="0018331B"/>
    <w:rsid w:val="001835AC"/>
    <w:rsid w:val="00183609"/>
    <w:rsid w:val="0018421D"/>
    <w:rsid w:val="00191903"/>
    <w:rsid w:val="00195029"/>
    <w:rsid w:val="0019534D"/>
    <w:rsid w:val="0019717B"/>
    <w:rsid w:val="001A157E"/>
    <w:rsid w:val="001A4399"/>
    <w:rsid w:val="001A4EFA"/>
    <w:rsid w:val="001A73B6"/>
    <w:rsid w:val="001B3C1B"/>
    <w:rsid w:val="001C09D0"/>
    <w:rsid w:val="001C1BC5"/>
    <w:rsid w:val="001C2197"/>
    <w:rsid w:val="001C26D4"/>
    <w:rsid w:val="001C37E1"/>
    <w:rsid w:val="001C4680"/>
    <w:rsid w:val="001C6E8F"/>
    <w:rsid w:val="001C7AE9"/>
    <w:rsid w:val="001D029C"/>
    <w:rsid w:val="001D0EB5"/>
    <w:rsid w:val="001D1C06"/>
    <w:rsid w:val="001D4FF6"/>
    <w:rsid w:val="001D7B5C"/>
    <w:rsid w:val="001D7D19"/>
    <w:rsid w:val="001E1DF8"/>
    <w:rsid w:val="001E298F"/>
    <w:rsid w:val="001E2A3C"/>
    <w:rsid w:val="001E435E"/>
    <w:rsid w:val="001E4847"/>
    <w:rsid w:val="001E554C"/>
    <w:rsid w:val="001F170E"/>
    <w:rsid w:val="001F31F8"/>
    <w:rsid w:val="001F49C3"/>
    <w:rsid w:val="001F4E63"/>
    <w:rsid w:val="00203641"/>
    <w:rsid w:val="00203C2C"/>
    <w:rsid w:val="00203D08"/>
    <w:rsid w:val="00204EA7"/>
    <w:rsid w:val="00204FF2"/>
    <w:rsid w:val="00206425"/>
    <w:rsid w:val="00207AAF"/>
    <w:rsid w:val="0021491E"/>
    <w:rsid w:val="00216D43"/>
    <w:rsid w:val="0022010D"/>
    <w:rsid w:val="00221DD9"/>
    <w:rsid w:val="00221E46"/>
    <w:rsid w:val="00222BAD"/>
    <w:rsid w:val="0022420F"/>
    <w:rsid w:val="0022421F"/>
    <w:rsid w:val="00224360"/>
    <w:rsid w:val="00230FCF"/>
    <w:rsid w:val="00231636"/>
    <w:rsid w:val="00233C3C"/>
    <w:rsid w:val="00233F6C"/>
    <w:rsid w:val="00234225"/>
    <w:rsid w:val="00241AE4"/>
    <w:rsid w:val="00244FA6"/>
    <w:rsid w:val="00245909"/>
    <w:rsid w:val="00246A6F"/>
    <w:rsid w:val="002529E1"/>
    <w:rsid w:val="00254B65"/>
    <w:rsid w:val="002558C9"/>
    <w:rsid w:val="00255F5A"/>
    <w:rsid w:val="002561C4"/>
    <w:rsid w:val="00261274"/>
    <w:rsid w:val="0026326B"/>
    <w:rsid w:val="0026553F"/>
    <w:rsid w:val="00267BDB"/>
    <w:rsid w:val="00272908"/>
    <w:rsid w:val="00272AE2"/>
    <w:rsid w:val="0027439B"/>
    <w:rsid w:val="00274992"/>
    <w:rsid w:val="00286F5B"/>
    <w:rsid w:val="0028780A"/>
    <w:rsid w:val="00292929"/>
    <w:rsid w:val="00293E2A"/>
    <w:rsid w:val="00297F2A"/>
    <w:rsid w:val="002A1E59"/>
    <w:rsid w:val="002A2E4A"/>
    <w:rsid w:val="002A4429"/>
    <w:rsid w:val="002A5291"/>
    <w:rsid w:val="002A5798"/>
    <w:rsid w:val="002A6487"/>
    <w:rsid w:val="002A6C7C"/>
    <w:rsid w:val="002B1C79"/>
    <w:rsid w:val="002B406C"/>
    <w:rsid w:val="002B59C3"/>
    <w:rsid w:val="002B5C4A"/>
    <w:rsid w:val="002C1337"/>
    <w:rsid w:val="002C4C48"/>
    <w:rsid w:val="002C58C0"/>
    <w:rsid w:val="002C667E"/>
    <w:rsid w:val="002C6894"/>
    <w:rsid w:val="002C71F5"/>
    <w:rsid w:val="002D569E"/>
    <w:rsid w:val="002E00B0"/>
    <w:rsid w:val="002E0946"/>
    <w:rsid w:val="002E29EB"/>
    <w:rsid w:val="002E6301"/>
    <w:rsid w:val="002E7D61"/>
    <w:rsid w:val="002F0317"/>
    <w:rsid w:val="002F3C33"/>
    <w:rsid w:val="002F407D"/>
    <w:rsid w:val="002F483B"/>
    <w:rsid w:val="002F6E87"/>
    <w:rsid w:val="00303DCE"/>
    <w:rsid w:val="0030448B"/>
    <w:rsid w:val="00310EA5"/>
    <w:rsid w:val="003114F7"/>
    <w:rsid w:val="00313D8A"/>
    <w:rsid w:val="00317AA8"/>
    <w:rsid w:val="0032165E"/>
    <w:rsid w:val="00323092"/>
    <w:rsid w:val="00323366"/>
    <w:rsid w:val="003239DE"/>
    <w:rsid w:val="00324049"/>
    <w:rsid w:val="00324087"/>
    <w:rsid w:val="00325516"/>
    <w:rsid w:val="00325C2B"/>
    <w:rsid w:val="00327307"/>
    <w:rsid w:val="00331A44"/>
    <w:rsid w:val="00337C11"/>
    <w:rsid w:val="00340E70"/>
    <w:rsid w:val="00344D60"/>
    <w:rsid w:val="00345E2B"/>
    <w:rsid w:val="003477AC"/>
    <w:rsid w:val="003517AB"/>
    <w:rsid w:val="00352B58"/>
    <w:rsid w:val="00355424"/>
    <w:rsid w:val="00360EAD"/>
    <w:rsid w:val="0036251A"/>
    <w:rsid w:val="00362F60"/>
    <w:rsid w:val="00370EE0"/>
    <w:rsid w:val="00374C28"/>
    <w:rsid w:val="00381B21"/>
    <w:rsid w:val="00381EA3"/>
    <w:rsid w:val="00382C80"/>
    <w:rsid w:val="003831F6"/>
    <w:rsid w:val="00384454"/>
    <w:rsid w:val="0038485D"/>
    <w:rsid w:val="00387939"/>
    <w:rsid w:val="00387A58"/>
    <w:rsid w:val="00390EAE"/>
    <w:rsid w:val="003948A7"/>
    <w:rsid w:val="003A0D4C"/>
    <w:rsid w:val="003A2F36"/>
    <w:rsid w:val="003A59B8"/>
    <w:rsid w:val="003B1C65"/>
    <w:rsid w:val="003B2CD0"/>
    <w:rsid w:val="003B3655"/>
    <w:rsid w:val="003B4E19"/>
    <w:rsid w:val="003B7AC6"/>
    <w:rsid w:val="003C39EB"/>
    <w:rsid w:val="003D3167"/>
    <w:rsid w:val="003D37A1"/>
    <w:rsid w:val="003D4756"/>
    <w:rsid w:val="003D4A37"/>
    <w:rsid w:val="003D64A8"/>
    <w:rsid w:val="003D76ED"/>
    <w:rsid w:val="003D7FFB"/>
    <w:rsid w:val="003E0287"/>
    <w:rsid w:val="003E1552"/>
    <w:rsid w:val="003E3A88"/>
    <w:rsid w:val="003E3DCD"/>
    <w:rsid w:val="003E423D"/>
    <w:rsid w:val="003E7CDF"/>
    <w:rsid w:val="003F0665"/>
    <w:rsid w:val="003F52FE"/>
    <w:rsid w:val="00404227"/>
    <w:rsid w:val="0040455B"/>
    <w:rsid w:val="004073A1"/>
    <w:rsid w:val="004075AA"/>
    <w:rsid w:val="004114A4"/>
    <w:rsid w:val="00411801"/>
    <w:rsid w:val="004133A4"/>
    <w:rsid w:val="004151B5"/>
    <w:rsid w:val="00417C6F"/>
    <w:rsid w:val="00424227"/>
    <w:rsid w:val="004251C5"/>
    <w:rsid w:val="004255B1"/>
    <w:rsid w:val="004258A0"/>
    <w:rsid w:val="00425F47"/>
    <w:rsid w:val="004273B8"/>
    <w:rsid w:val="00431095"/>
    <w:rsid w:val="004337C8"/>
    <w:rsid w:val="00434A04"/>
    <w:rsid w:val="00434FA4"/>
    <w:rsid w:val="00437E85"/>
    <w:rsid w:val="00440B73"/>
    <w:rsid w:val="0044199D"/>
    <w:rsid w:val="00443B43"/>
    <w:rsid w:val="00445493"/>
    <w:rsid w:val="00445A31"/>
    <w:rsid w:val="00445EDD"/>
    <w:rsid w:val="004466DF"/>
    <w:rsid w:val="00447EFF"/>
    <w:rsid w:val="00450008"/>
    <w:rsid w:val="00450321"/>
    <w:rsid w:val="00453187"/>
    <w:rsid w:val="004540D3"/>
    <w:rsid w:val="00454986"/>
    <w:rsid w:val="00455057"/>
    <w:rsid w:val="00455485"/>
    <w:rsid w:val="00455E29"/>
    <w:rsid w:val="00457195"/>
    <w:rsid w:val="004571FC"/>
    <w:rsid w:val="0046001E"/>
    <w:rsid w:val="004638F6"/>
    <w:rsid w:val="00463A0A"/>
    <w:rsid w:val="00464F20"/>
    <w:rsid w:val="0046666D"/>
    <w:rsid w:val="004703A1"/>
    <w:rsid w:val="004744DC"/>
    <w:rsid w:val="0047644A"/>
    <w:rsid w:val="004765BA"/>
    <w:rsid w:val="00476BFD"/>
    <w:rsid w:val="00477174"/>
    <w:rsid w:val="00480472"/>
    <w:rsid w:val="0048179D"/>
    <w:rsid w:val="00482CDA"/>
    <w:rsid w:val="00486231"/>
    <w:rsid w:val="00487580"/>
    <w:rsid w:val="00487825"/>
    <w:rsid w:val="00491595"/>
    <w:rsid w:val="0049159E"/>
    <w:rsid w:val="0049223B"/>
    <w:rsid w:val="00492CF4"/>
    <w:rsid w:val="004932A0"/>
    <w:rsid w:val="004936FE"/>
    <w:rsid w:val="00493DFA"/>
    <w:rsid w:val="004952A9"/>
    <w:rsid w:val="004A07F0"/>
    <w:rsid w:val="004A1DC5"/>
    <w:rsid w:val="004A2865"/>
    <w:rsid w:val="004A5A3A"/>
    <w:rsid w:val="004A7337"/>
    <w:rsid w:val="004A750C"/>
    <w:rsid w:val="004B08EE"/>
    <w:rsid w:val="004B16F1"/>
    <w:rsid w:val="004B1897"/>
    <w:rsid w:val="004C2564"/>
    <w:rsid w:val="004C269A"/>
    <w:rsid w:val="004C380A"/>
    <w:rsid w:val="004C4267"/>
    <w:rsid w:val="004C54AF"/>
    <w:rsid w:val="004C62C1"/>
    <w:rsid w:val="004C6FF4"/>
    <w:rsid w:val="004C7D29"/>
    <w:rsid w:val="004D4424"/>
    <w:rsid w:val="004E3ABA"/>
    <w:rsid w:val="004E5E35"/>
    <w:rsid w:val="004E7EBB"/>
    <w:rsid w:val="004F14B4"/>
    <w:rsid w:val="004F1ED8"/>
    <w:rsid w:val="004F2ECC"/>
    <w:rsid w:val="004F47A9"/>
    <w:rsid w:val="004F49F8"/>
    <w:rsid w:val="004F4E51"/>
    <w:rsid w:val="004F52AF"/>
    <w:rsid w:val="004F55BC"/>
    <w:rsid w:val="004F6AF2"/>
    <w:rsid w:val="004F79A4"/>
    <w:rsid w:val="00500087"/>
    <w:rsid w:val="0050064C"/>
    <w:rsid w:val="005008DF"/>
    <w:rsid w:val="005023E2"/>
    <w:rsid w:val="005026F5"/>
    <w:rsid w:val="00504026"/>
    <w:rsid w:val="0050558C"/>
    <w:rsid w:val="00506C2C"/>
    <w:rsid w:val="00507902"/>
    <w:rsid w:val="0051212F"/>
    <w:rsid w:val="0051290B"/>
    <w:rsid w:val="00512AB4"/>
    <w:rsid w:val="0051449D"/>
    <w:rsid w:val="005150AF"/>
    <w:rsid w:val="00516FDD"/>
    <w:rsid w:val="00517720"/>
    <w:rsid w:val="005200C2"/>
    <w:rsid w:val="00522062"/>
    <w:rsid w:val="0052444F"/>
    <w:rsid w:val="005269B4"/>
    <w:rsid w:val="005307D5"/>
    <w:rsid w:val="00532027"/>
    <w:rsid w:val="00536260"/>
    <w:rsid w:val="005364EF"/>
    <w:rsid w:val="00537D33"/>
    <w:rsid w:val="00540893"/>
    <w:rsid w:val="00542ADA"/>
    <w:rsid w:val="00543505"/>
    <w:rsid w:val="00544984"/>
    <w:rsid w:val="00552D5F"/>
    <w:rsid w:val="00554174"/>
    <w:rsid w:val="005638A1"/>
    <w:rsid w:val="005669C1"/>
    <w:rsid w:val="005713F1"/>
    <w:rsid w:val="00574430"/>
    <w:rsid w:val="00576048"/>
    <w:rsid w:val="00582818"/>
    <w:rsid w:val="00583C01"/>
    <w:rsid w:val="0058717D"/>
    <w:rsid w:val="00594887"/>
    <w:rsid w:val="00595640"/>
    <w:rsid w:val="00596C66"/>
    <w:rsid w:val="005A1868"/>
    <w:rsid w:val="005A1D27"/>
    <w:rsid w:val="005A2881"/>
    <w:rsid w:val="005A3E2E"/>
    <w:rsid w:val="005A67F5"/>
    <w:rsid w:val="005A6AD5"/>
    <w:rsid w:val="005B04B8"/>
    <w:rsid w:val="005B1287"/>
    <w:rsid w:val="005B3621"/>
    <w:rsid w:val="005B4A49"/>
    <w:rsid w:val="005B4F85"/>
    <w:rsid w:val="005B63B9"/>
    <w:rsid w:val="005B6515"/>
    <w:rsid w:val="005C37DC"/>
    <w:rsid w:val="005C4036"/>
    <w:rsid w:val="005C4143"/>
    <w:rsid w:val="005C520E"/>
    <w:rsid w:val="005C57E5"/>
    <w:rsid w:val="005C6135"/>
    <w:rsid w:val="005C7A08"/>
    <w:rsid w:val="005D0629"/>
    <w:rsid w:val="005D13E2"/>
    <w:rsid w:val="005D2940"/>
    <w:rsid w:val="005D32C1"/>
    <w:rsid w:val="005D4ADD"/>
    <w:rsid w:val="005D6134"/>
    <w:rsid w:val="005D7295"/>
    <w:rsid w:val="005D7B33"/>
    <w:rsid w:val="005E138D"/>
    <w:rsid w:val="005E2EE0"/>
    <w:rsid w:val="005E4AB4"/>
    <w:rsid w:val="005E5658"/>
    <w:rsid w:val="005F0284"/>
    <w:rsid w:val="005F11EF"/>
    <w:rsid w:val="005F186A"/>
    <w:rsid w:val="005F1E5F"/>
    <w:rsid w:val="005F5778"/>
    <w:rsid w:val="005F70C0"/>
    <w:rsid w:val="005F726A"/>
    <w:rsid w:val="0060457C"/>
    <w:rsid w:val="006046C7"/>
    <w:rsid w:val="006057CF"/>
    <w:rsid w:val="00605922"/>
    <w:rsid w:val="00606D97"/>
    <w:rsid w:val="006118FA"/>
    <w:rsid w:val="00613A98"/>
    <w:rsid w:val="00617A6F"/>
    <w:rsid w:val="00620057"/>
    <w:rsid w:val="00624DA2"/>
    <w:rsid w:val="006262A9"/>
    <w:rsid w:val="00626E62"/>
    <w:rsid w:val="00631570"/>
    <w:rsid w:val="00631616"/>
    <w:rsid w:val="006343A0"/>
    <w:rsid w:val="006345BE"/>
    <w:rsid w:val="00635B7F"/>
    <w:rsid w:val="006377F3"/>
    <w:rsid w:val="00637B72"/>
    <w:rsid w:val="00637C29"/>
    <w:rsid w:val="00637CD2"/>
    <w:rsid w:val="0064342E"/>
    <w:rsid w:val="00643E52"/>
    <w:rsid w:val="00645457"/>
    <w:rsid w:val="006462C2"/>
    <w:rsid w:val="0065090B"/>
    <w:rsid w:val="0065632D"/>
    <w:rsid w:val="006577EE"/>
    <w:rsid w:val="006600DA"/>
    <w:rsid w:val="006620A0"/>
    <w:rsid w:val="006623DC"/>
    <w:rsid w:val="00663904"/>
    <w:rsid w:val="00663932"/>
    <w:rsid w:val="00664F4B"/>
    <w:rsid w:val="00667EDB"/>
    <w:rsid w:val="0067502A"/>
    <w:rsid w:val="0067585B"/>
    <w:rsid w:val="006766B1"/>
    <w:rsid w:val="00676979"/>
    <w:rsid w:val="0068162F"/>
    <w:rsid w:val="00682DD3"/>
    <w:rsid w:val="006834C0"/>
    <w:rsid w:val="00683B43"/>
    <w:rsid w:val="0068725A"/>
    <w:rsid w:val="00691E41"/>
    <w:rsid w:val="006923EB"/>
    <w:rsid w:val="0069381C"/>
    <w:rsid w:val="00697503"/>
    <w:rsid w:val="006A103D"/>
    <w:rsid w:val="006A28EC"/>
    <w:rsid w:val="006A2A2C"/>
    <w:rsid w:val="006A3D7F"/>
    <w:rsid w:val="006A6525"/>
    <w:rsid w:val="006A7F72"/>
    <w:rsid w:val="006B0799"/>
    <w:rsid w:val="006B3714"/>
    <w:rsid w:val="006B5758"/>
    <w:rsid w:val="006C259F"/>
    <w:rsid w:val="006C4090"/>
    <w:rsid w:val="006C51BF"/>
    <w:rsid w:val="006C6BC2"/>
    <w:rsid w:val="006C7373"/>
    <w:rsid w:val="006D146D"/>
    <w:rsid w:val="006D58C4"/>
    <w:rsid w:val="006E06FC"/>
    <w:rsid w:val="006E1752"/>
    <w:rsid w:val="006E2DC4"/>
    <w:rsid w:val="006E2DE8"/>
    <w:rsid w:val="006E311E"/>
    <w:rsid w:val="006E481C"/>
    <w:rsid w:val="006E48EA"/>
    <w:rsid w:val="006E4AB9"/>
    <w:rsid w:val="006E7E7E"/>
    <w:rsid w:val="006F288F"/>
    <w:rsid w:val="006F7F2A"/>
    <w:rsid w:val="00701C3C"/>
    <w:rsid w:val="007034DE"/>
    <w:rsid w:val="00703C00"/>
    <w:rsid w:val="007042CB"/>
    <w:rsid w:val="007048E0"/>
    <w:rsid w:val="0071088A"/>
    <w:rsid w:val="00710B43"/>
    <w:rsid w:val="007117EE"/>
    <w:rsid w:val="0071433E"/>
    <w:rsid w:val="007201A4"/>
    <w:rsid w:val="00722528"/>
    <w:rsid w:val="00725F91"/>
    <w:rsid w:val="00726C84"/>
    <w:rsid w:val="00726E95"/>
    <w:rsid w:val="007313C4"/>
    <w:rsid w:val="00731823"/>
    <w:rsid w:val="00732565"/>
    <w:rsid w:val="0073288C"/>
    <w:rsid w:val="00732DB4"/>
    <w:rsid w:val="007336F1"/>
    <w:rsid w:val="00734EF2"/>
    <w:rsid w:val="007350FC"/>
    <w:rsid w:val="007362A1"/>
    <w:rsid w:val="00736AEE"/>
    <w:rsid w:val="00737485"/>
    <w:rsid w:val="0074117D"/>
    <w:rsid w:val="00741365"/>
    <w:rsid w:val="00741571"/>
    <w:rsid w:val="00741704"/>
    <w:rsid w:val="00747540"/>
    <w:rsid w:val="007530FB"/>
    <w:rsid w:val="00754D40"/>
    <w:rsid w:val="007611BE"/>
    <w:rsid w:val="00762F59"/>
    <w:rsid w:val="007649DA"/>
    <w:rsid w:val="00764A97"/>
    <w:rsid w:val="00764B44"/>
    <w:rsid w:val="00770149"/>
    <w:rsid w:val="00772090"/>
    <w:rsid w:val="00777E38"/>
    <w:rsid w:val="00780278"/>
    <w:rsid w:val="007805B7"/>
    <w:rsid w:val="0078187E"/>
    <w:rsid w:val="007829A4"/>
    <w:rsid w:val="00784015"/>
    <w:rsid w:val="00785EF3"/>
    <w:rsid w:val="00790E0C"/>
    <w:rsid w:val="007917B4"/>
    <w:rsid w:val="007921C9"/>
    <w:rsid w:val="0079231C"/>
    <w:rsid w:val="00796F46"/>
    <w:rsid w:val="007A03AE"/>
    <w:rsid w:val="007A44EA"/>
    <w:rsid w:val="007A57CB"/>
    <w:rsid w:val="007A7736"/>
    <w:rsid w:val="007B045C"/>
    <w:rsid w:val="007B5DA0"/>
    <w:rsid w:val="007C1BDB"/>
    <w:rsid w:val="007C3921"/>
    <w:rsid w:val="007C42BA"/>
    <w:rsid w:val="007C4693"/>
    <w:rsid w:val="007C4BBC"/>
    <w:rsid w:val="007C7D2F"/>
    <w:rsid w:val="007D0DDC"/>
    <w:rsid w:val="007D7B43"/>
    <w:rsid w:val="007E056F"/>
    <w:rsid w:val="007E62E5"/>
    <w:rsid w:val="007F1609"/>
    <w:rsid w:val="007F188E"/>
    <w:rsid w:val="00800C79"/>
    <w:rsid w:val="00802C01"/>
    <w:rsid w:val="00810D1C"/>
    <w:rsid w:val="00812498"/>
    <w:rsid w:val="00812A65"/>
    <w:rsid w:val="00814F6C"/>
    <w:rsid w:val="00815112"/>
    <w:rsid w:val="00821500"/>
    <w:rsid w:val="00827821"/>
    <w:rsid w:val="00832873"/>
    <w:rsid w:val="0083312D"/>
    <w:rsid w:val="0083419C"/>
    <w:rsid w:val="0084030B"/>
    <w:rsid w:val="0084237D"/>
    <w:rsid w:val="008455E0"/>
    <w:rsid w:val="00846810"/>
    <w:rsid w:val="0084705B"/>
    <w:rsid w:val="00850279"/>
    <w:rsid w:val="00852669"/>
    <w:rsid w:val="00853C22"/>
    <w:rsid w:val="00857B2C"/>
    <w:rsid w:val="00857F62"/>
    <w:rsid w:val="008631CD"/>
    <w:rsid w:val="00863462"/>
    <w:rsid w:val="00863D2D"/>
    <w:rsid w:val="008662CC"/>
    <w:rsid w:val="0087131D"/>
    <w:rsid w:val="0088071B"/>
    <w:rsid w:val="00892101"/>
    <w:rsid w:val="0089321A"/>
    <w:rsid w:val="00894A93"/>
    <w:rsid w:val="008955B8"/>
    <w:rsid w:val="00895A84"/>
    <w:rsid w:val="00895E1C"/>
    <w:rsid w:val="0089628B"/>
    <w:rsid w:val="00896F64"/>
    <w:rsid w:val="008A0436"/>
    <w:rsid w:val="008A0A6F"/>
    <w:rsid w:val="008A1BA2"/>
    <w:rsid w:val="008A1E45"/>
    <w:rsid w:val="008A25B4"/>
    <w:rsid w:val="008A2CB7"/>
    <w:rsid w:val="008A365A"/>
    <w:rsid w:val="008A5CAA"/>
    <w:rsid w:val="008B1E9D"/>
    <w:rsid w:val="008B4B3B"/>
    <w:rsid w:val="008B5514"/>
    <w:rsid w:val="008B5CB1"/>
    <w:rsid w:val="008C1B70"/>
    <w:rsid w:val="008C719F"/>
    <w:rsid w:val="008C7874"/>
    <w:rsid w:val="008C7CA9"/>
    <w:rsid w:val="008C7EAE"/>
    <w:rsid w:val="008D20C3"/>
    <w:rsid w:val="008D5B5C"/>
    <w:rsid w:val="008D792B"/>
    <w:rsid w:val="008D7C4E"/>
    <w:rsid w:val="008E150F"/>
    <w:rsid w:val="008E4527"/>
    <w:rsid w:val="008E5F7D"/>
    <w:rsid w:val="008E6CA7"/>
    <w:rsid w:val="008F1839"/>
    <w:rsid w:val="008F34DA"/>
    <w:rsid w:val="008F36C6"/>
    <w:rsid w:val="008F4964"/>
    <w:rsid w:val="008F575A"/>
    <w:rsid w:val="00910485"/>
    <w:rsid w:val="00912005"/>
    <w:rsid w:val="00913670"/>
    <w:rsid w:val="00917F87"/>
    <w:rsid w:val="00921276"/>
    <w:rsid w:val="009217C3"/>
    <w:rsid w:val="00921EA8"/>
    <w:rsid w:val="00923985"/>
    <w:rsid w:val="009254A9"/>
    <w:rsid w:val="00926EF3"/>
    <w:rsid w:val="00931506"/>
    <w:rsid w:val="0093606E"/>
    <w:rsid w:val="0094376D"/>
    <w:rsid w:val="00946ED7"/>
    <w:rsid w:val="0095014D"/>
    <w:rsid w:val="00950D18"/>
    <w:rsid w:val="00952D9E"/>
    <w:rsid w:val="00953E7D"/>
    <w:rsid w:val="00956FD7"/>
    <w:rsid w:val="00957581"/>
    <w:rsid w:val="00957BEB"/>
    <w:rsid w:val="00960D42"/>
    <w:rsid w:val="00960E77"/>
    <w:rsid w:val="0096559C"/>
    <w:rsid w:val="00965A49"/>
    <w:rsid w:val="00965DD1"/>
    <w:rsid w:val="00966155"/>
    <w:rsid w:val="00966C53"/>
    <w:rsid w:val="0096743E"/>
    <w:rsid w:val="009714AD"/>
    <w:rsid w:val="00972D6B"/>
    <w:rsid w:val="009736A6"/>
    <w:rsid w:val="0097756E"/>
    <w:rsid w:val="00980326"/>
    <w:rsid w:val="009813C7"/>
    <w:rsid w:val="00982D32"/>
    <w:rsid w:val="00984CA5"/>
    <w:rsid w:val="00987C70"/>
    <w:rsid w:val="009904C5"/>
    <w:rsid w:val="00990D34"/>
    <w:rsid w:val="009965A6"/>
    <w:rsid w:val="00997A84"/>
    <w:rsid w:val="009A1957"/>
    <w:rsid w:val="009A1F07"/>
    <w:rsid w:val="009A3838"/>
    <w:rsid w:val="009A7D41"/>
    <w:rsid w:val="009B22FB"/>
    <w:rsid w:val="009B42D9"/>
    <w:rsid w:val="009B6104"/>
    <w:rsid w:val="009C0C35"/>
    <w:rsid w:val="009C3D42"/>
    <w:rsid w:val="009C4891"/>
    <w:rsid w:val="009C743B"/>
    <w:rsid w:val="009C7D02"/>
    <w:rsid w:val="009D01AD"/>
    <w:rsid w:val="009D3ADE"/>
    <w:rsid w:val="009D47AB"/>
    <w:rsid w:val="009D732B"/>
    <w:rsid w:val="009E131F"/>
    <w:rsid w:val="009E3D0F"/>
    <w:rsid w:val="009E4225"/>
    <w:rsid w:val="009E67B5"/>
    <w:rsid w:val="009E6E2A"/>
    <w:rsid w:val="009F43AD"/>
    <w:rsid w:val="009F576E"/>
    <w:rsid w:val="009F5BCA"/>
    <w:rsid w:val="009F701C"/>
    <w:rsid w:val="009F7090"/>
    <w:rsid w:val="009F7E27"/>
    <w:rsid w:val="00A0166A"/>
    <w:rsid w:val="00A02EBF"/>
    <w:rsid w:val="00A04283"/>
    <w:rsid w:val="00A13352"/>
    <w:rsid w:val="00A16C07"/>
    <w:rsid w:val="00A215C2"/>
    <w:rsid w:val="00A216E2"/>
    <w:rsid w:val="00A261EF"/>
    <w:rsid w:val="00A3031F"/>
    <w:rsid w:val="00A30567"/>
    <w:rsid w:val="00A31CBC"/>
    <w:rsid w:val="00A34B3B"/>
    <w:rsid w:val="00A34D14"/>
    <w:rsid w:val="00A35D04"/>
    <w:rsid w:val="00A3779D"/>
    <w:rsid w:val="00A40B1A"/>
    <w:rsid w:val="00A46A10"/>
    <w:rsid w:val="00A54818"/>
    <w:rsid w:val="00A54C2D"/>
    <w:rsid w:val="00A55AD6"/>
    <w:rsid w:val="00A56C32"/>
    <w:rsid w:val="00A632EE"/>
    <w:rsid w:val="00A65E42"/>
    <w:rsid w:val="00A66346"/>
    <w:rsid w:val="00A7283A"/>
    <w:rsid w:val="00A773F9"/>
    <w:rsid w:val="00A83EC0"/>
    <w:rsid w:val="00A90150"/>
    <w:rsid w:val="00A913B0"/>
    <w:rsid w:val="00A91404"/>
    <w:rsid w:val="00A93C8F"/>
    <w:rsid w:val="00A95663"/>
    <w:rsid w:val="00A95DFF"/>
    <w:rsid w:val="00A9794A"/>
    <w:rsid w:val="00AA0C4D"/>
    <w:rsid w:val="00AA0ECD"/>
    <w:rsid w:val="00AA0F64"/>
    <w:rsid w:val="00AA1757"/>
    <w:rsid w:val="00AA7432"/>
    <w:rsid w:val="00AB0754"/>
    <w:rsid w:val="00AB2D2F"/>
    <w:rsid w:val="00AB320B"/>
    <w:rsid w:val="00AB4354"/>
    <w:rsid w:val="00AB4DAC"/>
    <w:rsid w:val="00AC5ACE"/>
    <w:rsid w:val="00AC625B"/>
    <w:rsid w:val="00AD029C"/>
    <w:rsid w:val="00AD11F9"/>
    <w:rsid w:val="00AD5920"/>
    <w:rsid w:val="00AD767F"/>
    <w:rsid w:val="00AE1A5B"/>
    <w:rsid w:val="00AE3F3D"/>
    <w:rsid w:val="00AF1AD9"/>
    <w:rsid w:val="00AF3AAB"/>
    <w:rsid w:val="00AF4611"/>
    <w:rsid w:val="00AF5550"/>
    <w:rsid w:val="00AF6799"/>
    <w:rsid w:val="00B054C5"/>
    <w:rsid w:val="00B07EB3"/>
    <w:rsid w:val="00B14B51"/>
    <w:rsid w:val="00B14B84"/>
    <w:rsid w:val="00B15C26"/>
    <w:rsid w:val="00B15EDC"/>
    <w:rsid w:val="00B176D0"/>
    <w:rsid w:val="00B207D0"/>
    <w:rsid w:val="00B2302C"/>
    <w:rsid w:val="00B25882"/>
    <w:rsid w:val="00B265CC"/>
    <w:rsid w:val="00B2679B"/>
    <w:rsid w:val="00B272E8"/>
    <w:rsid w:val="00B30F36"/>
    <w:rsid w:val="00B310AF"/>
    <w:rsid w:val="00B321B9"/>
    <w:rsid w:val="00B33935"/>
    <w:rsid w:val="00B33E78"/>
    <w:rsid w:val="00B33F87"/>
    <w:rsid w:val="00B353A5"/>
    <w:rsid w:val="00B37B27"/>
    <w:rsid w:val="00B41294"/>
    <w:rsid w:val="00B42BED"/>
    <w:rsid w:val="00B42EDB"/>
    <w:rsid w:val="00B45302"/>
    <w:rsid w:val="00B47364"/>
    <w:rsid w:val="00B47731"/>
    <w:rsid w:val="00B508A8"/>
    <w:rsid w:val="00B51612"/>
    <w:rsid w:val="00B54413"/>
    <w:rsid w:val="00B55159"/>
    <w:rsid w:val="00B56389"/>
    <w:rsid w:val="00B63604"/>
    <w:rsid w:val="00B636A0"/>
    <w:rsid w:val="00B6626E"/>
    <w:rsid w:val="00B82E49"/>
    <w:rsid w:val="00B833E9"/>
    <w:rsid w:val="00B85C8E"/>
    <w:rsid w:val="00B86C39"/>
    <w:rsid w:val="00B9080D"/>
    <w:rsid w:val="00B969A9"/>
    <w:rsid w:val="00B9784C"/>
    <w:rsid w:val="00BA07A9"/>
    <w:rsid w:val="00BA1503"/>
    <w:rsid w:val="00BA1DC6"/>
    <w:rsid w:val="00BA2BA6"/>
    <w:rsid w:val="00BA335C"/>
    <w:rsid w:val="00BB1620"/>
    <w:rsid w:val="00BB2BC6"/>
    <w:rsid w:val="00BB35FE"/>
    <w:rsid w:val="00BB4197"/>
    <w:rsid w:val="00BB4A92"/>
    <w:rsid w:val="00BB7C0D"/>
    <w:rsid w:val="00BC2E9E"/>
    <w:rsid w:val="00BC31D5"/>
    <w:rsid w:val="00BC6E8C"/>
    <w:rsid w:val="00BD35A8"/>
    <w:rsid w:val="00BD621D"/>
    <w:rsid w:val="00BD7CBA"/>
    <w:rsid w:val="00BE14F0"/>
    <w:rsid w:val="00BE2A02"/>
    <w:rsid w:val="00BE424A"/>
    <w:rsid w:val="00BE42A4"/>
    <w:rsid w:val="00BE688A"/>
    <w:rsid w:val="00BE7607"/>
    <w:rsid w:val="00BF0BE6"/>
    <w:rsid w:val="00BF2295"/>
    <w:rsid w:val="00BF2DD2"/>
    <w:rsid w:val="00BF314D"/>
    <w:rsid w:val="00BF73B0"/>
    <w:rsid w:val="00C0094C"/>
    <w:rsid w:val="00C01881"/>
    <w:rsid w:val="00C02528"/>
    <w:rsid w:val="00C0338F"/>
    <w:rsid w:val="00C0540F"/>
    <w:rsid w:val="00C05DD6"/>
    <w:rsid w:val="00C063E5"/>
    <w:rsid w:val="00C06E09"/>
    <w:rsid w:val="00C06E42"/>
    <w:rsid w:val="00C07248"/>
    <w:rsid w:val="00C104BA"/>
    <w:rsid w:val="00C107EE"/>
    <w:rsid w:val="00C108F8"/>
    <w:rsid w:val="00C109C7"/>
    <w:rsid w:val="00C131CA"/>
    <w:rsid w:val="00C15D97"/>
    <w:rsid w:val="00C2574E"/>
    <w:rsid w:val="00C32484"/>
    <w:rsid w:val="00C33A60"/>
    <w:rsid w:val="00C34471"/>
    <w:rsid w:val="00C3456A"/>
    <w:rsid w:val="00C3474F"/>
    <w:rsid w:val="00C34FDE"/>
    <w:rsid w:val="00C355FF"/>
    <w:rsid w:val="00C363E9"/>
    <w:rsid w:val="00C42BF5"/>
    <w:rsid w:val="00C43B43"/>
    <w:rsid w:val="00C44176"/>
    <w:rsid w:val="00C45A0C"/>
    <w:rsid w:val="00C4602F"/>
    <w:rsid w:val="00C47B16"/>
    <w:rsid w:val="00C54073"/>
    <w:rsid w:val="00C5455D"/>
    <w:rsid w:val="00C54B39"/>
    <w:rsid w:val="00C568F5"/>
    <w:rsid w:val="00C57FE7"/>
    <w:rsid w:val="00C61593"/>
    <w:rsid w:val="00C6224B"/>
    <w:rsid w:val="00C622D7"/>
    <w:rsid w:val="00C70A6D"/>
    <w:rsid w:val="00C7256F"/>
    <w:rsid w:val="00C753FC"/>
    <w:rsid w:val="00C756FA"/>
    <w:rsid w:val="00C76118"/>
    <w:rsid w:val="00C76199"/>
    <w:rsid w:val="00C814CC"/>
    <w:rsid w:val="00C83BA5"/>
    <w:rsid w:val="00C841B3"/>
    <w:rsid w:val="00C84F80"/>
    <w:rsid w:val="00C85563"/>
    <w:rsid w:val="00C87C00"/>
    <w:rsid w:val="00C910AC"/>
    <w:rsid w:val="00C91F93"/>
    <w:rsid w:val="00C92342"/>
    <w:rsid w:val="00C9365D"/>
    <w:rsid w:val="00C96D1F"/>
    <w:rsid w:val="00C975CF"/>
    <w:rsid w:val="00CA1A01"/>
    <w:rsid w:val="00CA2AEA"/>
    <w:rsid w:val="00CA3C9D"/>
    <w:rsid w:val="00CA457C"/>
    <w:rsid w:val="00CA4AD3"/>
    <w:rsid w:val="00CA5FA6"/>
    <w:rsid w:val="00CA60D3"/>
    <w:rsid w:val="00CA7C7F"/>
    <w:rsid w:val="00CB1242"/>
    <w:rsid w:val="00CC02C5"/>
    <w:rsid w:val="00CC1EC0"/>
    <w:rsid w:val="00CC5239"/>
    <w:rsid w:val="00CC716C"/>
    <w:rsid w:val="00CD0182"/>
    <w:rsid w:val="00CD03ED"/>
    <w:rsid w:val="00CD21B4"/>
    <w:rsid w:val="00CD62D6"/>
    <w:rsid w:val="00CD6918"/>
    <w:rsid w:val="00CD7655"/>
    <w:rsid w:val="00CE0C7E"/>
    <w:rsid w:val="00CE3E96"/>
    <w:rsid w:val="00CE6355"/>
    <w:rsid w:val="00CE6641"/>
    <w:rsid w:val="00CE7FE5"/>
    <w:rsid w:val="00CF1394"/>
    <w:rsid w:val="00CF2710"/>
    <w:rsid w:val="00CF5D6B"/>
    <w:rsid w:val="00CF7A33"/>
    <w:rsid w:val="00D0041A"/>
    <w:rsid w:val="00D01791"/>
    <w:rsid w:val="00D02A56"/>
    <w:rsid w:val="00D11254"/>
    <w:rsid w:val="00D15EDC"/>
    <w:rsid w:val="00D20DCC"/>
    <w:rsid w:val="00D233AA"/>
    <w:rsid w:val="00D2587C"/>
    <w:rsid w:val="00D275FE"/>
    <w:rsid w:val="00D30BD8"/>
    <w:rsid w:val="00D32B91"/>
    <w:rsid w:val="00D336BE"/>
    <w:rsid w:val="00D357DA"/>
    <w:rsid w:val="00D41F0F"/>
    <w:rsid w:val="00D42574"/>
    <w:rsid w:val="00D434A5"/>
    <w:rsid w:val="00D43B6C"/>
    <w:rsid w:val="00D45F01"/>
    <w:rsid w:val="00D50C21"/>
    <w:rsid w:val="00D50E7E"/>
    <w:rsid w:val="00D50F28"/>
    <w:rsid w:val="00D53830"/>
    <w:rsid w:val="00D5441A"/>
    <w:rsid w:val="00D54C96"/>
    <w:rsid w:val="00D5639A"/>
    <w:rsid w:val="00D64C19"/>
    <w:rsid w:val="00D64C2D"/>
    <w:rsid w:val="00D677E1"/>
    <w:rsid w:val="00D7075A"/>
    <w:rsid w:val="00D75DA8"/>
    <w:rsid w:val="00D763F0"/>
    <w:rsid w:val="00D76BF2"/>
    <w:rsid w:val="00D824AB"/>
    <w:rsid w:val="00D8259A"/>
    <w:rsid w:val="00D83203"/>
    <w:rsid w:val="00D8413A"/>
    <w:rsid w:val="00D84BE5"/>
    <w:rsid w:val="00D859B2"/>
    <w:rsid w:val="00D8703B"/>
    <w:rsid w:val="00D92092"/>
    <w:rsid w:val="00D92980"/>
    <w:rsid w:val="00D94E88"/>
    <w:rsid w:val="00D95441"/>
    <w:rsid w:val="00DA06CA"/>
    <w:rsid w:val="00DA1262"/>
    <w:rsid w:val="00DA3105"/>
    <w:rsid w:val="00DA387E"/>
    <w:rsid w:val="00DA3EE3"/>
    <w:rsid w:val="00DA44E6"/>
    <w:rsid w:val="00DA4F1E"/>
    <w:rsid w:val="00DA505B"/>
    <w:rsid w:val="00DA78A3"/>
    <w:rsid w:val="00DB0A5F"/>
    <w:rsid w:val="00DB0F51"/>
    <w:rsid w:val="00DB1F3E"/>
    <w:rsid w:val="00DB3061"/>
    <w:rsid w:val="00DC0E4F"/>
    <w:rsid w:val="00DC369A"/>
    <w:rsid w:val="00DC50BF"/>
    <w:rsid w:val="00DC5EA6"/>
    <w:rsid w:val="00DD2237"/>
    <w:rsid w:val="00DD2413"/>
    <w:rsid w:val="00DD2C6C"/>
    <w:rsid w:val="00DD63E1"/>
    <w:rsid w:val="00DD7239"/>
    <w:rsid w:val="00DD7FCC"/>
    <w:rsid w:val="00DE356A"/>
    <w:rsid w:val="00DE5A34"/>
    <w:rsid w:val="00DE758A"/>
    <w:rsid w:val="00DF200A"/>
    <w:rsid w:val="00E00C64"/>
    <w:rsid w:val="00E0128C"/>
    <w:rsid w:val="00E0246D"/>
    <w:rsid w:val="00E04AB0"/>
    <w:rsid w:val="00E0687E"/>
    <w:rsid w:val="00E10357"/>
    <w:rsid w:val="00E1073A"/>
    <w:rsid w:val="00E10A53"/>
    <w:rsid w:val="00E13E02"/>
    <w:rsid w:val="00E152E5"/>
    <w:rsid w:val="00E165DE"/>
    <w:rsid w:val="00E22072"/>
    <w:rsid w:val="00E25922"/>
    <w:rsid w:val="00E2771F"/>
    <w:rsid w:val="00E278AA"/>
    <w:rsid w:val="00E27AAC"/>
    <w:rsid w:val="00E32706"/>
    <w:rsid w:val="00E32CE5"/>
    <w:rsid w:val="00E341B5"/>
    <w:rsid w:val="00E366D3"/>
    <w:rsid w:val="00E42CDF"/>
    <w:rsid w:val="00E434D6"/>
    <w:rsid w:val="00E459A7"/>
    <w:rsid w:val="00E47271"/>
    <w:rsid w:val="00E4777A"/>
    <w:rsid w:val="00E4780A"/>
    <w:rsid w:val="00E50384"/>
    <w:rsid w:val="00E52339"/>
    <w:rsid w:val="00E5320F"/>
    <w:rsid w:val="00E54E16"/>
    <w:rsid w:val="00E55EB3"/>
    <w:rsid w:val="00E57617"/>
    <w:rsid w:val="00E57659"/>
    <w:rsid w:val="00E63146"/>
    <w:rsid w:val="00E63901"/>
    <w:rsid w:val="00E6428F"/>
    <w:rsid w:val="00E6430F"/>
    <w:rsid w:val="00E658C3"/>
    <w:rsid w:val="00E65F47"/>
    <w:rsid w:val="00E700FC"/>
    <w:rsid w:val="00E71198"/>
    <w:rsid w:val="00E76E8B"/>
    <w:rsid w:val="00E80EE3"/>
    <w:rsid w:val="00E81A0E"/>
    <w:rsid w:val="00E8431F"/>
    <w:rsid w:val="00E8581D"/>
    <w:rsid w:val="00E86934"/>
    <w:rsid w:val="00E87A94"/>
    <w:rsid w:val="00E905CA"/>
    <w:rsid w:val="00E90F4C"/>
    <w:rsid w:val="00E93C77"/>
    <w:rsid w:val="00E9411B"/>
    <w:rsid w:val="00E96779"/>
    <w:rsid w:val="00EA1FDE"/>
    <w:rsid w:val="00EA2827"/>
    <w:rsid w:val="00EA2D83"/>
    <w:rsid w:val="00EA2E76"/>
    <w:rsid w:val="00EA7DBF"/>
    <w:rsid w:val="00EB4996"/>
    <w:rsid w:val="00EB5913"/>
    <w:rsid w:val="00EB606E"/>
    <w:rsid w:val="00EC2A1B"/>
    <w:rsid w:val="00EC419E"/>
    <w:rsid w:val="00EC4845"/>
    <w:rsid w:val="00ED252D"/>
    <w:rsid w:val="00ED3729"/>
    <w:rsid w:val="00ED5368"/>
    <w:rsid w:val="00ED5582"/>
    <w:rsid w:val="00EE00BB"/>
    <w:rsid w:val="00EE5180"/>
    <w:rsid w:val="00EF00AB"/>
    <w:rsid w:val="00EF192B"/>
    <w:rsid w:val="00EF5862"/>
    <w:rsid w:val="00EF69D1"/>
    <w:rsid w:val="00EF6A50"/>
    <w:rsid w:val="00EF734D"/>
    <w:rsid w:val="00EF7BCC"/>
    <w:rsid w:val="00F01CC7"/>
    <w:rsid w:val="00F02088"/>
    <w:rsid w:val="00F02D80"/>
    <w:rsid w:val="00F031AE"/>
    <w:rsid w:val="00F034EF"/>
    <w:rsid w:val="00F04504"/>
    <w:rsid w:val="00F05727"/>
    <w:rsid w:val="00F10ACD"/>
    <w:rsid w:val="00F12644"/>
    <w:rsid w:val="00F1458A"/>
    <w:rsid w:val="00F14B2C"/>
    <w:rsid w:val="00F14EDE"/>
    <w:rsid w:val="00F178BB"/>
    <w:rsid w:val="00F213A4"/>
    <w:rsid w:val="00F2684E"/>
    <w:rsid w:val="00F27EBF"/>
    <w:rsid w:val="00F316A4"/>
    <w:rsid w:val="00F34F89"/>
    <w:rsid w:val="00F353FC"/>
    <w:rsid w:val="00F35F5A"/>
    <w:rsid w:val="00F36543"/>
    <w:rsid w:val="00F36BF7"/>
    <w:rsid w:val="00F42F12"/>
    <w:rsid w:val="00F44EF1"/>
    <w:rsid w:val="00F452AF"/>
    <w:rsid w:val="00F51014"/>
    <w:rsid w:val="00F518D0"/>
    <w:rsid w:val="00F52C5A"/>
    <w:rsid w:val="00F53F2C"/>
    <w:rsid w:val="00F553F9"/>
    <w:rsid w:val="00F56AD9"/>
    <w:rsid w:val="00F56C10"/>
    <w:rsid w:val="00F64759"/>
    <w:rsid w:val="00F65B9E"/>
    <w:rsid w:val="00F70A18"/>
    <w:rsid w:val="00F72689"/>
    <w:rsid w:val="00F73FE9"/>
    <w:rsid w:val="00F754EB"/>
    <w:rsid w:val="00F77A4A"/>
    <w:rsid w:val="00F77E71"/>
    <w:rsid w:val="00F77EF6"/>
    <w:rsid w:val="00F80461"/>
    <w:rsid w:val="00F80DDA"/>
    <w:rsid w:val="00F81244"/>
    <w:rsid w:val="00F814A1"/>
    <w:rsid w:val="00F82373"/>
    <w:rsid w:val="00F84220"/>
    <w:rsid w:val="00F84688"/>
    <w:rsid w:val="00F86DEE"/>
    <w:rsid w:val="00F91A52"/>
    <w:rsid w:val="00F92019"/>
    <w:rsid w:val="00F931AC"/>
    <w:rsid w:val="00F94F89"/>
    <w:rsid w:val="00F96C0C"/>
    <w:rsid w:val="00FA069C"/>
    <w:rsid w:val="00FA30C8"/>
    <w:rsid w:val="00FA6AA7"/>
    <w:rsid w:val="00FA6C5F"/>
    <w:rsid w:val="00FB345E"/>
    <w:rsid w:val="00FB38A2"/>
    <w:rsid w:val="00FB46EE"/>
    <w:rsid w:val="00FC19C1"/>
    <w:rsid w:val="00FC1F51"/>
    <w:rsid w:val="00FC24D1"/>
    <w:rsid w:val="00FC3E3D"/>
    <w:rsid w:val="00FC56B4"/>
    <w:rsid w:val="00FC6BAC"/>
    <w:rsid w:val="00FC759F"/>
    <w:rsid w:val="00FD08DB"/>
    <w:rsid w:val="00FD23FD"/>
    <w:rsid w:val="00FD2F81"/>
    <w:rsid w:val="00FD76CE"/>
    <w:rsid w:val="00FE0069"/>
    <w:rsid w:val="00FE36A3"/>
    <w:rsid w:val="00FE3C71"/>
    <w:rsid w:val="00FE48BB"/>
    <w:rsid w:val="00FE55BF"/>
    <w:rsid w:val="00FE58B0"/>
    <w:rsid w:val="00FE59A6"/>
    <w:rsid w:val="00FE7A20"/>
    <w:rsid w:val="00FF1CF3"/>
    <w:rsid w:val="00FF3142"/>
    <w:rsid w:val="00FF43EF"/>
    <w:rsid w:val="3F295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059317"/>
  <w14:defaultImageDpi w14:val="32767"/>
  <w15:docId w15:val="{7EAF463B-77F6-4D59-B49A-B4DF5F24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1404"/>
    <w:pPr>
      <w:widowControl w:val="0"/>
      <w:spacing w:line="460" w:lineRule="exact"/>
      <w:ind w:firstLineChars="200" w:firstLine="200"/>
      <w:jc w:val="both"/>
    </w:pPr>
    <w:rPr>
      <w:rFonts w:ascii="Times New Roman" w:eastAsia="宋体" w:hAnsi="Times New Roman" w:cs="Times New Roman"/>
      <w:kern w:val="2"/>
      <w:sz w:val="24"/>
      <w:szCs w:val="24"/>
    </w:rPr>
  </w:style>
  <w:style w:type="paragraph" w:styleId="1">
    <w:name w:val="heading 1"/>
    <w:aliases w:val="各章标题"/>
    <w:basedOn w:val="a"/>
    <w:next w:val="a"/>
    <w:link w:val="10"/>
    <w:autoRedefine/>
    <w:uiPriority w:val="9"/>
    <w:qFormat/>
    <w:rsid w:val="00D76BF2"/>
    <w:pPr>
      <w:keepNext/>
      <w:keepLines/>
      <w:spacing w:beforeLines="80" w:before="192" w:afterLines="50" w:after="120"/>
      <w:ind w:firstLineChars="0" w:firstLine="0"/>
      <w:jc w:val="center"/>
      <w:outlineLvl w:val="0"/>
    </w:pPr>
    <w:rPr>
      <w:rFonts w:eastAsia="黑体"/>
      <w:bCs/>
      <w:kern w:val="44"/>
      <w:sz w:val="36"/>
      <w:szCs w:val="44"/>
    </w:rPr>
  </w:style>
  <w:style w:type="paragraph" w:styleId="2">
    <w:name w:val="heading 2"/>
    <w:aliases w:val="一级标题"/>
    <w:basedOn w:val="a"/>
    <w:next w:val="a"/>
    <w:link w:val="20"/>
    <w:autoRedefine/>
    <w:uiPriority w:val="9"/>
    <w:unhideWhenUsed/>
    <w:qFormat/>
    <w:rsid w:val="000768FE"/>
    <w:pPr>
      <w:keepNext/>
      <w:keepLines/>
      <w:spacing w:beforeLines="50" w:before="120" w:afterLines="50" w:after="120"/>
      <w:ind w:firstLineChars="0" w:firstLine="0"/>
      <w:jc w:val="left"/>
      <w:outlineLvl w:val="1"/>
    </w:pPr>
    <w:rPr>
      <w:rFonts w:ascii="黑体" w:eastAsia="黑体" w:hAnsi="黑体" w:cstheme="majorBidi"/>
      <w:bCs/>
      <w:sz w:val="28"/>
      <w:szCs w:val="32"/>
    </w:rPr>
  </w:style>
  <w:style w:type="paragraph" w:styleId="3">
    <w:name w:val="heading 3"/>
    <w:aliases w:val="目录标题"/>
    <w:next w:val="a"/>
    <w:link w:val="30"/>
    <w:autoRedefine/>
    <w:uiPriority w:val="9"/>
    <w:unhideWhenUsed/>
    <w:qFormat/>
    <w:rsid w:val="0067502A"/>
    <w:pPr>
      <w:outlineLvl w:val="2"/>
    </w:pPr>
    <w:rPr>
      <w:rFonts w:asciiTheme="majorHAnsi" w:eastAsia="黑体" w:hAnsiTheme="majorHAnsi" w:cstheme="majorBidi"/>
      <w:bCs/>
      <w:kern w:val="2"/>
      <w:sz w:val="28"/>
      <w:szCs w:val="32"/>
    </w:rPr>
  </w:style>
  <w:style w:type="paragraph" w:styleId="4">
    <w:name w:val="heading 4"/>
    <w:aliases w:val="目录内容"/>
    <w:basedOn w:val="a"/>
    <w:next w:val="a"/>
    <w:link w:val="40"/>
    <w:autoRedefine/>
    <w:uiPriority w:val="9"/>
    <w:semiHidden/>
    <w:unhideWhenUsed/>
    <w:rsid w:val="00BE424A"/>
    <w:pPr>
      <w:keepNext/>
      <w:keepLines/>
      <w:spacing w:before="280" w:after="290" w:line="376" w:lineRule="atLeast"/>
      <w:jc w:val="left"/>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styleId="a5">
    <w:name w:val="header"/>
    <w:basedOn w:val="a"/>
    <w:link w:val="a6"/>
    <w:uiPriority w:val="99"/>
    <w:unhideWhenUsed/>
    <w:rsid w:val="00457195"/>
    <w:pPr>
      <w:tabs>
        <w:tab w:val="center" w:pos="4153"/>
        <w:tab w:val="right" w:pos="8306"/>
      </w:tabs>
      <w:snapToGrid w:val="0"/>
      <w:jc w:val="center"/>
    </w:pPr>
    <w:rPr>
      <w:sz w:val="18"/>
      <w:szCs w:val="18"/>
    </w:rPr>
  </w:style>
  <w:style w:type="character" w:customStyle="1" w:styleId="a6">
    <w:name w:val="页眉 字符"/>
    <w:basedOn w:val="a0"/>
    <w:link w:val="a5"/>
    <w:uiPriority w:val="99"/>
    <w:rsid w:val="00457195"/>
    <w:rPr>
      <w:rFonts w:ascii="Times New Roman" w:eastAsia="宋体" w:hAnsi="Times New Roman" w:cs="Times New Roman"/>
      <w:kern w:val="2"/>
      <w:sz w:val="18"/>
      <w:szCs w:val="18"/>
    </w:rPr>
  </w:style>
  <w:style w:type="paragraph" w:styleId="a7">
    <w:name w:val="footer"/>
    <w:basedOn w:val="a"/>
    <w:link w:val="a8"/>
    <w:uiPriority w:val="99"/>
    <w:unhideWhenUsed/>
    <w:rsid w:val="00457195"/>
    <w:pPr>
      <w:tabs>
        <w:tab w:val="center" w:pos="4153"/>
        <w:tab w:val="right" w:pos="8306"/>
      </w:tabs>
      <w:snapToGrid w:val="0"/>
      <w:jc w:val="left"/>
    </w:pPr>
    <w:rPr>
      <w:sz w:val="18"/>
      <w:szCs w:val="18"/>
    </w:rPr>
  </w:style>
  <w:style w:type="character" w:customStyle="1" w:styleId="a8">
    <w:name w:val="页脚 字符"/>
    <w:basedOn w:val="a0"/>
    <w:link w:val="a7"/>
    <w:uiPriority w:val="99"/>
    <w:rsid w:val="00457195"/>
    <w:rPr>
      <w:rFonts w:ascii="Times New Roman" w:eastAsia="宋体" w:hAnsi="Times New Roman" w:cs="Times New Roman"/>
      <w:kern w:val="2"/>
      <w:sz w:val="18"/>
      <w:szCs w:val="18"/>
    </w:rPr>
  </w:style>
  <w:style w:type="paragraph" w:styleId="a9">
    <w:name w:val="Date"/>
    <w:basedOn w:val="a"/>
    <w:next w:val="a"/>
    <w:link w:val="aa"/>
    <w:uiPriority w:val="99"/>
    <w:semiHidden/>
    <w:unhideWhenUsed/>
    <w:rsid w:val="005307D5"/>
    <w:pPr>
      <w:ind w:leftChars="2500" w:left="100"/>
    </w:pPr>
  </w:style>
  <w:style w:type="character" w:customStyle="1" w:styleId="aa">
    <w:name w:val="日期 字符"/>
    <w:basedOn w:val="a0"/>
    <w:link w:val="a9"/>
    <w:uiPriority w:val="99"/>
    <w:semiHidden/>
    <w:rsid w:val="005307D5"/>
    <w:rPr>
      <w:rFonts w:ascii="Times New Roman" w:eastAsia="宋体" w:hAnsi="Times New Roman" w:cs="Times New Roman"/>
      <w:kern w:val="2"/>
      <w:sz w:val="21"/>
      <w:szCs w:val="24"/>
    </w:rPr>
  </w:style>
  <w:style w:type="character" w:customStyle="1" w:styleId="ab">
    <w:name w:val="目录 字符"/>
    <w:basedOn w:val="a0"/>
    <w:link w:val="ac"/>
    <w:qFormat/>
    <w:rsid w:val="0067502A"/>
    <w:rPr>
      <w:rFonts w:ascii="黑体" w:eastAsia="黑体"/>
      <w:bCs/>
      <w:color w:val="000000"/>
      <w:sz w:val="44"/>
      <w:szCs w:val="36"/>
    </w:rPr>
  </w:style>
  <w:style w:type="paragraph" w:customStyle="1" w:styleId="ac">
    <w:name w:val="目录"/>
    <w:basedOn w:val="a"/>
    <w:link w:val="ab"/>
    <w:autoRedefine/>
    <w:qFormat/>
    <w:rsid w:val="0067502A"/>
    <w:pPr>
      <w:spacing w:before="480" w:beforeAutospacing="1" w:after="360" w:afterAutospacing="1" w:line="240" w:lineRule="auto"/>
      <w:jc w:val="center"/>
      <w:outlineLvl w:val="0"/>
    </w:pPr>
    <w:rPr>
      <w:rFonts w:ascii="黑体" w:eastAsia="黑体" w:hAnsiTheme="minorHAnsi" w:cstheme="minorBidi"/>
      <w:bCs/>
      <w:color w:val="000000"/>
      <w:kern w:val="0"/>
      <w:sz w:val="44"/>
      <w:szCs w:val="36"/>
    </w:rPr>
  </w:style>
  <w:style w:type="character" w:customStyle="1" w:styleId="10">
    <w:name w:val="标题 1 字符"/>
    <w:aliases w:val="各章标题 字符"/>
    <w:basedOn w:val="a0"/>
    <w:link w:val="1"/>
    <w:uiPriority w:val="9"/>
    <w:rsid w:val="00D76BF2"/>
    <w:rPr>
      <w:rFonts w:ascii="Times New Roman" w:eastAsia="黑体" w:hAnsi="Times New Roman" w:cs="Times New Roman"/>
      <w:bCs/>
      <w:kern w:val="44"/>
      <w:sz w:val="36"/>
      <w:szCs w:val="44"/>
    </w:rPr>
  </w:style>
  <w:style w:type="character" w:customStyle="1" w:styleId="20">
    <w:name w:val="标题 2 字符"/>
    <w:aliases w:val="一级标题 字符"/>
    <w:basedOn w:val="a0"/>
    <w:link w:val="2"/>
    <w:uiPriority w:val="9"/>
    <w:rsid w:val="000768FE"/>
    <w:rPr>
      <w:rFonts w:ascii="黑体" w:eastAsia="黑体" w:hAnsi="黑体" w:cstheme="majorBidi"/>
      <w:bCs/>
      <w:kern w:val="2"/>
      <w:sz w:val="28"/>
      <w:szCs w:val="32"/>
    </w:rPr>
  </w:style>
  <w:style w:type="paragraph" w:styleId="ad">
    <w:name w:val="Title"/>
    <w:aliases w:val="二级标题"/>
    <w:basedOn w:val="a"/>
    <w:next w:val="a"/>
    <w:link w:val="ae"/>
    <w:autoRedefine/>
    <w:uiPriority w:val="10"/>
    <w:qFormat/>
    <w:rsid w:val="00C104BA"/>
    <w:pPr>
      <w:spacing w:beforeLines="50" w:before="50" w:afterLines="50" w:after="50"/>
      <w:ind w:firstLineChars="0" w:firstLine="0"/>
      <w:jc w:val="left"/>
      <w:outlineLvl w:val="2"/>
    </w:pPr>
    <w:rPr>
      <w:rFonts w:ascii="黑体" w:eastAsia="黑体" w:hAnsi="黑体" w:cstheme="majorBidi"/>
      <w:bCs/>
      <w:szCs w:val="32"/>
    </w:rPr>
  </w:style>
  <w:style w:type="character" w:customStyle="1" w:styleId="ae">
    <w:name w:val="标题 字符"/>
    <w:aliases w:val="二级标题 字符"/>
    <w:basedOn w:val="a0"/>
    <w:link w:val="ad"/>
    <w:uiPriority w:val="10"/>
    <w:rsid w:val="00C104BA"/>
    <w:rPr>
      <w:rFonts w:ascii="黑体" w:eastAsia="黑体" w:hAnsi="黑体" w:cstheme="majorBidi"/>
      <w:bCs/>
      <w:kern w:val="2"/>
      <w:sz w:val="24"/>
      <w:szCs w:val="32"/>
    </w:rPr>
  </w:style>
  <w:style w:type="paragraph" w:styleId="af">
    <w:name w:val="Subtitle"/>
    <w:aliases w:val="三级标题"/>
    <w:basedOn w:val="a"/>
    <w:next w:val="a"/>
    <w:link w:val="af0"/>
    <w:autoRedefine/>
    <w:uiPriority w:val="11"/>
    <w:qFormat/>
    <w:rsid w:val="00D43B6C"/>
    <w:pPr>
      <w:spacing w:beforeLines="50" w:before="120" w:afterLines="50" w:after="120"/>
      <w:jc w:val="left"/>
      <w:outlineLvl w:val="3"/>
    </w:pPr>
    <w:rPr>
      <w:rFonts w:ascii="黑体" w:eastAsia="黑体" w:hAnsi="黑体" w:cstheme="minorBidi"/>
      <w:bCs/>
      <w:kern w:val="28"/>
      <w:szCs w:val="32"/>
    </w:rPr>
  </w:style>
  <w:style w:type="character" w:customStyle="1" w:styleId="af0">
    <w:name w:val="副标题 字符"/>
    <w:aliases w:val="三级标题 字符"/>
    <w:basedOn w:val="a0"/>
    <w:link w:val="af"/>
    <w:uiPriority w:val="11"/>
    <w:rsid w:val="00D43B6C"/>
    <w:rPr>
      <w:rFonts w:ascii="黑体" w:eastAsia="黑体" w:hAnsi="黑体"/>
      <w:bCs/>
      <w:kern w:val="28"/>
      <w:sz w:val="24"/>
      <w:szCs w:val="32"/>
    </w:rPr>
  </w:style>
  <w:style w:type="character" w:customStyle="1" w:styleId="30">
    <w:name w:val="标题 3 字符"/>
    <w:aliases w:val="目录标题 字符"/>
    <w:basedOn w:val="a0"/>
    <w:link w:val="3"/>
    <w:uiPriority w:val="9"/>
    <w:rsid w:val="0067502A"/>
    <w:rPr>
      <w:rFonts w:asciiTheme="majorHAnsi" w:eastAsia="黑体" w:hAnsiTheme="majorHAnsi" w:cstheme="majorBidi"/>
      <w:bCs/>
      <w:kern w:val="2"/>
      <w:sz w:val="28"/>
      <w:szCs w:val="32"/>
    </w:rPr>
  </w:style>
  <w:style w:type="character" w:customStyle="1" w:styleId="40">
    <w:name w:val="标题 4 字符"/>
    <w:aliases w:val="目录内容 字符"/>
    <w:basedOn w:val="a0"/>
    <w:link w:val="4"/>
    <w:uiPriority w:val="9"/>
    <w:semiHidden/>
    <w:rsid w:val="00BE424A"/>
    <w:rPr>
      <w:rFonts w:asciiTheme="majorHAnsi" w:eastAsia="宋体" w:hAnsiTheme="majorHAnsi" w:cstheme="majorBidi"/>
      <w:bCs/>
      <w:kern w:val="2"/>
      <w:sz w:val="24"/>
      <w:szCs w:val="28"/>
    </w:rPr>
  </w:style>
  <w:style w:type="paragraph" w:styleId="TOC">
    <w:name w:val="TOC Heading"/>
    <w:basedOn w:val="1"/>
    <w:next w:val="a"/>
    <w:uiPriority w:val="39"/>
    <w:unhideWhenUsed/>
    <w:qFormat/>
    <w:rsid w:val="00BE424A"/>
    <w:pPr>
      <w:widowControl/>
      <w:spacing w:beforeLines="0" w:before="240" w:afterLines="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a"/>
    <w:next w:val="a"/>
    <w:autoRedefine/>
    <w:uiPriority w:val="39"/>
    <w:unhideWhenUsed/>
    <w:rsid w:val="00BE424A"/>
  </w:style>
  <w:style w:type="paragraph" w:styleId="TOC2">
    <w:name w:val="toc 2"/>
    <w:basedOn w:val="a"/>
    <w:next w:val="a"/>
    <w:autoRedefine/>
    <w:uiPriority w:val="39"/>
    <w:unhideWhenUsed/>
    <w:rsid w:val="00BE424A"/>
    <w:pPr>
      <w:ind w:leftChars="200" w:left="420"/>
    </w:pPr>
  </w:style>
  <w:style w:type="character" w:styleId="af1">
    <w:name w:val="Hyperlink"/>
    <w:basedOn w:val="a0"/>
    <w:uiPriority w:val="99"/>
    <w:unhideWhenUsed/>
    <w:rsid w:val="00BE424A"/>
    <w:rPr>
      <w:color w:val="0000FF" w:themeColor="hyperlink"/>
      <w:u w:val="single"/>
    </w:rPr>
  </w:style>
  <w:style w:type="paragraph" w:styleId="TOC3">
    <w:name w:val="toc 3"/>
    <w:basedOn w:val="a"/>
    <w:next w:val="a"/>
    <w:autoRedefine/>
    <w:uiPriority w:val="39"/>
    <w:unhideWhenUsed/>
    <w:rsid w:val="00480472"/>
    <w:pPr>
      <w:ind w:leftChars="400" w:left="840"/>
    </w:pPr>
  </w:style>
  <w:style w:type="character" w:styleId="af2">
    <w:name w:val="Placeholder Text"/>
    <w:basedOn w:val="a0"/>
    <w:uiPriority w:val="99"/>
    <w:semiHidden/>
    <w:rsid w:val="009E67B5"/>
    <w:rPr>
      <w:color w:val="808080"/>
    </w:rPr>
  </w:style>
  <w:style w:type="character" w:styleId="af3">
    <w:name w:val="FollowedHyperlink"/>
    <w:basedOn w:val="a0"/>
    <w:uiPriority w:val="99"/>
    <w:semiHidden/>
    <w:unhideWhenUsed/>
    <w:rsid w:val="001508B4"/>
    <w:rPr>
      <w:color w:val="800080" w:themeColor="followedHyperlink"/>
      <w:u w:val="single"/>
    </w:rPr>
  </w:style>
  <w:style w:type="table" w:styleId="af4">
    <w:name w:val="Table Grid"/>
    <w:basedOn w:val="a1"/>
    <w:uiPriority w:val="39"/>
    <w:qFormat/>
    <w:rsid w:val="00174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basedOn w:val="a"/>
    <w:uiPriority w:val="99"/>
    <w:rsid w:val="00D43B6C"/>
    <w:pPr>
      <w:ind w:firstLine="420"/>
    </w:pPr>
  </w:style>
  <w:style w:type="paragraph" w:styleId="af6">
    <w:name w:val="Normal (Web)"/>
    <w:basedOn w:val="a"/>
    <w:uiPriority w:val="99"/>
    <w:semiHidden/>
    <w:unhideWhenUsed/>
    <w:rsid w:val="00F316A4"/>
  </w:style>
  <w:style w:type="paragraph" w:styleId="af7">
    <w:name w:val="annotation text"/>
    <w:basedOn w:val="a"/>
    <w:link w:val="af8"/>
    <w:uiPriority w:val="99"/>
    <w:semiHidden/>
    <w:unhideWhenUsed/>
    <w:rsid w:val="001A4EFA"/>
    <w:pPr>
      <w:jc w:val="left"/>
    </w:pPr>
  </w:style>
  <w:style w:type="character" w:customStyle="1" w:styleId="af8">
    <w:name w:val="批注文字 字符"/>
    <w:basedOn w:val="a0"/>
    <w:link w:val="af7"/>
    <w:uiPriority w:val="99"/>
    <w:semiHidden/>
    <w:rsid w:val="001A4EFA"/>
    <w:rPr>
      <w:rFonts w:ascii="Times New Roman" w:eastAsia="宋体" w:hAnsi="Times New Roman" w:cs="Times New Roman"/>
      <w:kern w:val="2"/>
      <w:sz w:val="24"/>
      <w:szCs w:val="24"/>
    </w:rPr>
  </w:style>
  <w:style w:type="character" w:styleId="af9">
    <w:name w:val="annotation reference"/>
    <w:basedOn w:val="a0"/>
    <w:uiPriority w:val="99"/>
    <w:semiHidden/>
    <w:unhideWhenUsed/>
    <w:rsid w:val="00C15D97"/>
    <w:rPr>
      <w:sz w:val="21"/>
      <w:szCs w:val="21"/>
    </w:rPr>
  </w:style>
  <w:style w:type="paragraph" w:styleId="afa">
    <w:name w:val="annotation subject"/>
    <w:basedOn w:val="af7"/>
    <w:next w:val="af7"/>
    <w:link w:val="afb"/>
    <w:uiPriority w:val="99"/>
    <w:semiHidden/>
    <w:unhideWhenUsed/>
    <w:rsid w:val="00C15D97"/>
    <w:rPr>
      <w:b/>
      <w:bCs/>
    </w:rPr>
  </w:style>
  <w:style w:type="character" w:customStyle="1" w:styleId="afb">
    <w:name w:val="批注主题 字符"/>
    <w:basedOn w:val="af8"/>
    <w:link w:val="afa"/>
    <w:uiPriority w:val="99"/>
    <w:semiHidden/>
    <w:rsid w:val="00C15D97"/>
    <w:rPr>
      <w:rFonts w:ascii="Times New Roman" w:eastAsia="宋体" w:hAnsi="Times New Roman" w:cs="Times New Roman"/>
      <w:b/>
      <w:bCs/>
      <w:kern w:val="2"/>
      <w:sz w:val="24"/>
      <w:szCs w:val="24"/>
    </w:rPr>
  </w:style>
  <w:style w:type="paragraph" w:styleId="afc">
    <w:name w:val="Revision"/>
    <w:hidden/>
    <w:uiPriority w:val="99"/>
    <w:semiHidden/>
    <w:rsid w:val="009E4225"/>
    <w:rPr>
      <w:rFonts w:ascii="Times New Roman" w:eastAsia="宋体" w:hAnsi="Times New Roman" w:cs="Times New Roman"/>
      <w:kern w:val="2"/>
      <w:sz w:val="24"/>
      <w:szCs w:val="24"/>
    </w:rPr>
  </w:style>
  <w:style w:type="paragraph" w:customStyle="1" w:styleId="11">
    <w:name w:val="正文1"/>
    <w:basedOn w:val="a"/>
    <w:qFormat/>
    <w:rsid w:val="00AE1A5B"/>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03155">
      <w:bodyDiv w:val="1"/>
      <w:marLeft w:val="0"/>
      <w:marRight w:val="0"/>
      <w:marTop w:val="0"/>
      <w:marBottom w:val="0"/>
      <w:divBdr>
        <w:top w:val="none" w:sz="0" w:space="0" w:color="auto"/>
        <w:left w:val="none" w:sz="0" w:space="0" w:color="auto"/>
        <w:bottom w:val="none" w:sz="0" w:space="0" w:color="auto"/>
        <w:right w:val="none" w:sz="0" w:space="0" w:color="auto"/>
      </w:divBdr>
    </w:div>
    <w:div w:id="132336739">
      <w:bodyDiv w:val="1"/>
      <w:marLeft w:val="0"/>
      <w:marRight w:val="0"/>
      <w:marTop w:val="0"/>
      <w:marBottom w:val="0"/>
      <w:divBdr>
        <w:top w:val="none" w:sz="0" w:space="0" w:color="auto"/>
        <w:left w:val="none" w:sz="0" w:space="0" w:color="auto"/>
        <w:bottom w:val="none" w:sz="0" w:space="0" w:color="auto"/>
        <w:right w:val="none" w:sz="0" w:space="0" w:color="auto"/>
      </w:divBdr>
    </w:div>
    <w:div w:id="268976052">
      <w:bodyDiv w:val="1"/>
      <w:marLeft w:val="0"/>
      <w:marRight w:val="0"/>
      <w:marTop w:val="0"/>
      <w:marBottom w:val="0"/>
      <w:divBdr>
        <w:top w:val="none" w:sz="0" w:space="0" w:color="auto"/>
        <w:left w:val="none" w:sz="0" w:space="0" w:color="auto"/>
        <w:bottom w:val="none" w:sz="0" w:space="0" w:color="auto"/>
        <w:right w:val="none" w:sz="0" w:space="0" w:color="auto"/>
      </w:divBdr>
    </w:div>
    <w:div w:id="277226118">
      <w:bodyDiv w:val="1"/>
      <w:marLeft w:val="0"/>
      <w:marRight w:val="0"/>
      <w:marTop w:val="0"/>
      <w:marBottom w:val="0"/>
      <w:divBdr>
        <w:top w:val="none" w:sz="0" w:space="0" w:color="auto"/>
        <w:left w:val="none" w:sz="0" w:space="0" w:color="auto"/>
        <w:bottom w:val="none" w:sz="0" w:space="0" w:color="auto"/>
        <w:right w:val="none" w:sz="0" w:space="0" w:color="auto"/>
      </w:divBdr>
    </w:div>
    <w:div w:id="290478644">
      <w:bodyDiv w:val="1"/>
      <w:marLeft w:val="0"/>
      <w:marRight w:val="0"/>
      <w:marTop w:val="0"/>
      <w:marBottom w:val="0"/>
      <w:divBdr>
        <w:top w:val="none" w:sz="0" w:space="0" w:color="auto"/>
        <w:left w:val="none" w:sz="0" w:space="0" w:color="auto"/>
        <w:bottom w:val="none" w:sz="0" w:space="0" w:color="auto"/>
        <w:right w:val="none" w:sz="0" w:space="0" w:color="auto"/>
      </w:divBdr>
    </w:div>
    <w:div w:id="386219295">
      <w:bodyDiv w:val="1"/>
      <w:marLeft w:val="0"/>
      <w:marRight w:val="0"/>
      <w:marTop w:val="0"/>
      <w:marBottom w:val="0"/>
      <w:divBdr>
        <w:top w:val="none" w:sz="0" w:space="0" w:color="auto"/>
        <w:left w:val="none" w:sz="0" w:space="0" w:color="auto"/>
        <w:bottom w:val="none" w:sz="0" w:space="0" w:color="auto"/>
        <w:right w:val="none" w:sz="0" w:space="0" w:color="auto"/>
      </w:divBdr>
    </w:div>
    <w:div w:id="592054323">
      <w:bodyDiv w:val="1"/>
      <w:marLeft w:val="0"/>
      <w:marRight w:val="0"/>
      <w:marTop w:val="0"/>
      <w:marBottom w:val="0"/>
      <w:divBdr>
        <w:top w:val="none" w:sz="0" w:space="0" w:color="auto"/>
        <w:left w:val="none" w:sz="0" w:space="0" w:color="auto"/>
        <w:bottom w:val="none" w:sz="0" w:space="0" w:color="auto"/>
        <w:right w:val="none" w:sz="0" w:space="0" w:color="auto"/>
      </w:divBdr>
    </w:div>
    <w:div w:id="992831901">
      <w:bodyDiv w:val="1"/>
      <w:marLeft w:val="0"/>
      <w:marRight w:val="0"/>
      <w:marTop w:val="0"/>
      <w:marBottom w:val="0"/>
      <w:divBdr>
        <w:top w:val="none" w:sz="0" w:space="0" w:color="auto"/>
        <w:left w:val="none" w:sz="0" w:space="0" w:color="auto"/>
        <w:bottom w:val="none" w:sz="0" w:space="0" w:color="auto"/>
        <w:right w:val="none" w:sz="0" w:space="0" w:color="auto"/>
      </w:divBdr>
      <w:divsChild>
        <w:div w:id="1080055056">
          <w:marLeft w:val="0"/>
          <w:marRight w:val="0"/>
          <w:marTop w:val="0"/>
          <w:marBottom w:val="0"/>
          <w:divBdr>
            <w:top w:val="none" w:sz="0" w:space="0" w:color="auto"/>
            <w:left w:val="none" w:sz="0" w:space="0" w:color="auto"/>
            <w:bottom w:val="none" w:sz="0" w:space="0" w:color="auto"/>
            <w:right w:val="none" w:sz="0" w:space="0" w:color="auto"/>
          </w:divBdr>
        </w:div>
      </w:divsChild>
    </w:div>
    <w:div w:id="1234925389">
      <w:bodyDiv w:val="1"/>
      <w:marLeft w:val="0"/>
      <w:marRight w:val="0"/>
      <w:marTop w:val="0"/>
      <w:marBottom w:val="0"/>
      <w:divBdr>
        <w:top w:val="none" w:sz="0" w:space="0" w:color="auto"/>
        <w:left w:val="none" w:sz="0" w:space="0" w:color="auto"/>
        <w:bottom w:val="none" w:sz="0" w:space="0" w:color="auto"/>
        <w:right w:val="none" w:sz="0" w:space="0" w:color="auto"/>
      </w:divBdr>
    </w:div>
    <w:div w:id="1541161808">
      <w:bodyDiv w:val="1"/>
      <w:marLeft w:val="0"/>
      <w:marRight w:val="0"/>
      <w:marTop w:val="0"/>
      <w:marBottom w:val="0"/>
      <w:divBdr>
        <w:top w:val="none" w:sz="0" w:space="0" w:color="auto"/>
        <w:left w:val="none" w:sz="0" w:space="0" w:color="auto"/>
        <w:bottom w:val="none" w:sz="0" w:space="0" w:color="auto"/>
        <w:right w:val="none" w:sz="0" w:space="0" w:color="auto"/>
      </w:divBdr>
    </w:div>
    <w:div w:id="1647128251">
      <w:bodyDiv w:val="1"/>
      <w:marLeft w:val="0"/>
      <w:marRight w:val="0"/>
      <w:marTop w:val="0"/>
      <w:marBottom w:val="0"/>
      <w:divBdr>
        <w:top w:val="none" w:sz="0" w:space="0" w:color="auto"/>
        <w:left w:val="none" w:sz="0" w:space="0" w:color="auto"/>
        <w:bottom w:val="none" w:sz="0" w:space="0" w:color="auto"/>
        <w:right w:val="none" w:sz="0" w:space="0" w:color="auto"/>
      </w:divBdr>
    </w:div>
    <w:div w:id="1683319877">
      <w:bodyDiv w:val="1"/>
      <w:marLeft w:val="0"/>
      <w:marRight w:val="0"/>
      <w:marTop w:val="0"/>
      <w:marBottom w:val="0"/>
      <w:divBdr>
        <w:top w:val="none" w:sz="0" w:space="0" w:color="auto"/>
        <w:left w:val="none" w:sz="0" w:space="0" w:color="auto"/>
        <w:bottom w:val="none" w:sz="0" w:space="0" w:color="auto"/>
        <w:right w:val="none" w:sz="0" w:space="0" w:color="auto"/>
      </w:divBdr>
    </w:div>
    <w:div w:id="1715764713">
      <w:bodyDiv w:val="1"/>
      <w:marLeft w:val="0"/>
      <w:marRight w:val="0"/>
      <w:marTop w:val="0"/>
      <w:marBottom w:val="0"/>
      <w:divBdr>
        <w:top w:val="none" w:sz="0" w:space="0" w:color="auto"/>
        <w:left w:val="none" w:sz="0" w:space="0" w:color="auto"/>
        <w:bottom w:val="none" w:sz="0" w:space="0" w:color="auto"/>
        <w:right w:val="none" w:sz="0" w:space="0" w:color="auto"/>
      </w:divBdr>
    </w:div>
    <w:div w:id="1774284700">
      <w:bodyDiv w:val="1"/>
      <w:marLeft w:val="0"/>
      <w:marRight w:val="0"/>
      <w:marTop w:val="0"/>
      <w:marBottom w:val="0"/>
      <w:divBdr>
        <w:top w:val="none" w:sz="0" w:space="0" w:color="auto"/>
        <w:left w:val="none" w:sz="0" w:space="0" w:color="auto"/>
        <w:bottom w:val="none" w:sz="0" w:space="0" w:color="auto"/>
        <w:right w:val="none" w:sz="0" w:space="0" w:color="auto"/>
      </w:divBdr>
    </w:div>
    <w:div w:id="1866091978">
      <w:bodyDiv w:val="1"/>
      <w:marLeft w:val="0"/>
      <w:marRight w:val="0"/>
      <w:marTop w:val="0"/>
      <w:marBottom w:val="0"/>
      <w:divBdr>
        <w:top w:val="none" w:sz="0" w:space="0" w:color="auto"/>
        <w:left w:val="none" w:sz="0" w:space="0" w:color="auto"/>
        <w:bottom w:val="none" w:sz="0" w:space="0" w:color="auto"/>
        <w:right w:val="none" w:sz="0" w:space="0" w:color="auto"/>
      </w:divBdr>
    </w:div>
    <w:div w:id="2056275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sv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E6BE133-EE4D-4E93-B626-68F0B6E31A4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1170</Words>
  <Characters>6670</Characters>
  <Application>Microsoft Office Word</Application>
  <DocSecurity>0</DocSecurity>
  <Lines>55</Lines>
  <Paragraphs>15</Paragraphs>
  <ScaleCrop>false</ScaleCrop>
  <Company>Microsoft</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Kongshun Wu</cp:lastModifiedBy>
  <cp:revision>2</cp:revision>
  <cp:lastPrinted>2024-10-24T13:31:00Z</cp:lastPrinted>
  <dcterms:created xsi:type="dcterms:W3CDTF">2024-10-25T03:47:00Z</dcterms:created>
  <dcterms:modified xsi:type="dcterms:W3CDTF">2024-10-25T03:47:00Z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MTWinEqns">
    <vt:bool>true</vt:bool>
  </property>
</Properties>
</file>